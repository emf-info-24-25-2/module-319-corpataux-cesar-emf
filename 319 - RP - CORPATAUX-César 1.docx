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6998" w14:textId="5A23842F" w:rsidR="00546466" w:rsidRPr="00081E10" w:rsidRDefault="00915006" w:rsidP="00F51A8C">
      <w:pPr>
        <w:pStyle w:val="Titreprincipal"/>
      </w:pPr>
      <w:r>
        <w:t xml:space="preserve">319 </w:t>
      </w:r>
      <w:r w:rsidR="002D059A">
        <w:t>–</w:t>
      </w:r>
      <w:r>
        <w:t xml:space="preserve"> </w:t>
      </w:r>
      <w:r w:rsidR="002D059A">
        <w:t>Concevoir et implémenter des applications</w:t>
      </w:r>
    </w:p>
    <w:p w14:paraId="2CC21AA8" w14:textId="77777777" w:rsidR="00251E64" w:rsidRPr="00E008EE" w:rsidRDefault="003C65FC" w:rsidP="00C828DE">
      <w:pPr>
        <w:pStyle w:val="Titresecondaire"/>
      </w:pPr>
      <w:r>
        <w:t>Rapport personnel</w:t>
      </w:r>
    </w:p>
    <w:p w14:paraId="2D85755A" w14:textId="77777777" w:rsidR="001C681D" w:rsidRPr="00C828DE" w:rsidRDefault="001C681D" w:rsidP="00C828DE"/>
    <w:p w14:paraId="72F9440B" w14:textId="4129AB66" w:rsidR="5ABAE560" w:rsidRDefault="19F827C3" w:rsidP="6FEF0D7C">
      <w:pPr>
        <w:pStyle w:val="Titreversion"/>
        <w:spacing w:line="259" w:lineRule="auto"/>
      </w:pPr>
      <w:r>
        <w:t xml:space="preserve">Date de création : </w:t>
      </w:r>
      <w:r w:rsidR="00915006">
        <w:t>xx</w:t>
      </w:r>
      <w:r w:rsidR="00C62485">
        <w:fldChar w:fldCharType="begin"/>
      </w:r>
      <w:r w:rsidR="00C62485">
        <w:instrText xml:space="preserve"> CREATEDATE  \@ "dd.MM.yyyy"  \* MERGEFORMAT </w:instrText>
      </w:r>
      <w:r w:rsidR="00C62485">
        <w:fldChar w:fldCharType="separate"/>
      </w:r>
      <w:r w:rsidR="6FE49C95" w:rsidRPr="6FEF0D7C">
        <w:rPr>
          <w:noProof/>
        </w:rPr>
        <w:t>.</w:t>
      </w:r>
      <w:r w:rsidR="00915006">
        <w:rPr>
          <w:noProof/>
        </w:rPr>
        <w:t>xx</w:t>
      </w:r>
      <w:r w:rsidR="6FE49C95" w:rsidRPr="6FEF0D7C">
        <w:rPr>
          <w:noProof/>
        </w:rPr>
        <w:t>.2</w:t>
      </w:r>
      <w:r w:rsidR="00915006">
        <w:rPr>
          <w:noProof/>
        </w:rPr>
        <w:t>0</w:t>
      </w:r>
      <w:r w:rsidR="6FE49C95" w:rsidRPr="6FEF0D7C">
        <w:rPr>
          <w:noProof/>
        </w:rPr>
        <w:t>2</w:t>
      </w:r>
      <w:r w:rsidR="1592B954" w:rsidRPr="6FEF0D7C">
        <w:rPr>
          <w:noProof/>
        </w:rPr>
        <w:t>4</w:t>
      </w:r>
      <w:r w:rsidR="00C62485">
        <w:fldChar w:fldCharType="end"/>
      </w:r>
      <w:r w:rsidR="00C62485">
        <w:br/>
      </w:r>
      <w:r w:rsidR="503DF672">
        <w:t xml:space="preserve">Version </w:t>
      </w:r>
      <w:r w:rsidR="00915006">
        <w:t>x</w:t>
      </w:r>
      <w:r w:rsidR="2F91746F">
        <w:t xml:space="preserve"> du </w:t>
      </w:r>
      <w:r w:rsidR="00C62485">
        <w:fldChar w:fldCharType="begin"/>
      </w:r>
      <w:r w:rsidR="00C62485">
        <w:instrText xml:space="preserve"> TIME \@ "dd.MM.yyyy" </w:instrText>
      </w:r>
      <w:r w:rsidR="00C62485">
        <w:fldChar w:fldCharType="separate"/>
      </w:r>
      <w:r w:rsidR="00347634">
        <w:rPr>
          <w:noProof/>
        </w:rPr>
        <w:t>28.11.2024</w:t>
      </w:r>
      <w:r w:rsidR="00C62485"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1718"/>
        <w:gridCol w:w="2612"/>
      </w:tblGrid>
      <w:tr w:rsidR="008E45AD" w:rsidRPr="00AF4FBC" w14:paraId="7DBB1EE8" w14:textId="77777777" w:rsidTr="008E45AD">
        <w:tc>
          <w:tcPr>
            <w:tcW w:w="5094" w:type="dxa"/>
            <w:vAlign w:val="center"/>
          </w:tcPr>
          <w:p w14:paraId="79011693" w14:textId="77777777" w:rsidR="008E45AD" w:rsidRDefault="00EE1934" w:rsidP="003C65FC">
            <w:r w:rsidRPr="00EE1934">
              <w:rPr>
                <w:noProof/>
              </w:rPr>
              <w:drawing>
                <wp:inline distT="0" distB="0" distL="0" distR="0" wp14:anchorId="79D71A48" wp14:editId="4C183158">
                  <wp:extent cx="2287390" cy="133724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26" cy="134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39CBEB28" w14:textId="77777777" w:rsidR="008E45AD" w:rsidRPr="009B4C51" w:rsidRDefault="008E45AD" w:rsidP="00207E56"/>
        </w:tc>
        <w:tc>
          <w:tcPr>
            <w:tcW w:w="2670" w:type="dxa"/>
            <w:vAlign w:val="center"/>
          </w:tcPr>
          <w:p w14:paraId="5F092AC8" w14:textId="58C3F354" w:rsidR="008E45AD" w:rsidRPr="00AF4FBC" w:rsidRDefault="008E45AD" w:rsidP="00207E56">
            <w:r w:rsidRPr="009B4C51">
              <w:t>Module</w:t>
            </w:r>
            <w:r w:rsidRPr="00AF4FBC">
              <w:t xml:space="preserve"> du </w:t>
            </w:r>
            <w:sdt>
              <w:sdtPr>
                <w:id w:val="528307672"/>
                <w:placeholder>
                  <w:docPart w:val="A5E8E778C8504382BA6F84FF672CE217"/>
                </w:placeholder>
                <w:date w:fullDate="2024-08-22T00:00:00Z">
                  <w:dateFormat w:val="dd.MM.yyyy"/>
                  <w:lid w:val="fr-CH"/>
                  <w:storeMappedDataAs w:val="dateTime"/>
                  <w:calendar w:val="gregorian"/>
                </w:date>
              </w:sdtPr>
              <w:sdtEndPr/>
              <w:sdtContent>
                <w:r w:rsidR="00D54197">
                  <w:t>22</w:t>
                </w:r>
                <w:r w:rsidR="00C62485">
                  <w:t>.</w:t>
                </w:r>
                <w:r w:rsidR="00D54197">
                  <w:t>08</w:t>
                </w:r>
                <w:r w:rsidR="00C62485">
                  <w:t>.2024</w:t>
                </w:r>
              </w:sdtContent>
            </w:sdt>
            <w:r w:rsidRPr="00AF4FBC">
              <w:t xml:space="preserve"> au </w:t>
            </w:r>
            <w:sdt>
              <w:sdtPr>
                <w:id w:val="81648669"/>
                <w:placeholder>
                  <w:docPart w:val="A5E8E778C8504382BA6F84FF672CE217"/>
                </w:placeholder>
                <w:date w:fullDate="2025-01-16T00:00:00Z">
                  <w:dateFormat w:val="dd.MM.yyyy"/>
                  <w:lid w:val="fr-CH"/>
                  <w:storeMappedDataAs w:val="dateTime"/>
                  <w:calendar w:val="gregorian"/>
                </w:date>
              </w:sdtPr>
              <w:sdtEndPr/>
              <w:sdtContent>
                <w:r w:rsidR="00ED51E4">
                  <w:t>16</w:t>
                </w:r>
                <w:r w:rsidR="009A4AA5">
                  <w:t>.</w:t>
                </w:r>
                <w:r w:rsidR="00ED51E4">
                  <w:t>01</w:t>
                </w:r>
                <w:r w:rsidR="009A4AA5">
                  <w:t>.202</w:t>
                </w:r>
                <w:r w:rsidR="00ED51E4">
                  <w:t>5</w:t>
                </w:r>
              </w:sdtContent>
            </w:sdt>
          </w:p>
        </w:tc>
      </w:tr>
    </w:tbl>
    <w:p w14:paraId="0E9DABD6" w14:textId="77777777" w:rsidR="001C681D" w:rsidRDefault="001C681D" w:rsidP="00C828DE"/>
    <w:p w14:paraId="51D5E677" w14:textId="77777777" w:rsidR="001C681D" w:rsidRDefault="001C681D" w:rsidP="00C828DE">
      <w:pPr>
        <w:sectPr w:rsidR="001C681D" w:rsidSect="00251E6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A4A7D90" w14:textId="77777777" w:rsidR="00754267" w:rsidRPr="00BE72AA" w:rsidRDefault="00754267" w:rsidP="008B2C34">
      <w:pPr>
        <w:pStyle w:val="TitreTM"/>
      </w:pPr>
      <w:r w:rsidRPr="00BE72AA">
        <w:lastRenderedPageBreak/>
        <w:t xml:space="preserve">Table </w:t>
      </w:r>
      <w:r w:rsidRPr="008B2C34">
        <w:t>des</w:t>
      </w:r>
      <w:r w:rsidRPr="00BE72AA">
        <w:t xml:space="preserve"> matières</w:t>
      </w: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fr-FR" w:eastAsia="fr-FR"/>
        </w:rPr>
        <w:id w:val="71972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F1A08" w14:textId="78D0618F" w:rsidR="0011133A" w:rsidRDefault="0011133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6B69702" w14:textId="6D3A567A" w:rsidR="00FE6BF4" w:rsidRDefault="0011133A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20593" w:history="1">
            <w:r w:rsidR="00FE6BF4" w:rsidRPr="00344DA5">
              <w:rPr>
                <w:rStyle w:val="Lienhypertexte"/>
                <w:noProof/>
              </w:rPr>
              <w:t>1</w:t>
            </w:r>
            <w:r w:rsidR="00FE6BF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="00FE6BF4" w:rsidRPr="00344DA5">
              <w:rPr>
                <w:rStyle w:val="Lienhypertexte"/>
                <w:noProof/>
              </w:rPr>
              <w:t>Les bases de Java</w:t>
            </w:r>
            <w:r w:rsidR="00FE6BF4">
              <w:rPr>
                <w:noProof/>
                <w:webHidden/>
              </w:rPr>
              <w:tab/>
            </w:r>
            <w:r w:rsidR="00FE6BF4">
              <w:rPr>
                <w:noProof/>
                <w:webHidden/>
              </w:rPr>
              <w:fldChar w:fldCharType="begin"/>
            </w:r>
            <w:r w:rsidR="00FE6BF4">
              <w:rPr>
                <w:noProof/>
                <w:webHidden/>
              </w:rPr>
              <w:instrText xml:space="preserve"> PAGEREF _Toc183720593 \h </w:instrText>
            </w:r>
            <w:r w:rsidR="00FE6BF4">
              <w:rPr>
                <w:noProof/>
                <w:webHidden/>
              </w:rPr>
            </w:r>
            <w:r w:rsidR="00FE6BF4">
              <w:rPr>
                <w:noProof/>
                <w:webHidden/>
              </w:rPr>
              <w:fldChar w:fldCharType="separate"/>
            </w:r>
            <w:r w:rsidR="00FE6BF4">
              <w:rPr>
                <w:noProof/>
                <w:webHidden/>
              </w:rPr>
              <w:t>4</w:t>
            </w:r>
            <w:r w:rsidR="00FE6BF4">
              <w:rPr>
                <w:noProof/>
                <w:webHidden/>
              </w:rPr>
              <w:fldChar w:fldCharType="end"/>
            </w:r>
          </w:hyperlink>
        </w:p>
        <w:p w14:paraId="55CC2408" w14:textId="42EF31F5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594" w:history="1">
            <w:r w:rsidRPr="00344DA5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La méthode main (), utilité et sa déclaration exacte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2DF0" w14:textId="7783BE06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595" w:history="1">
            <w:r w:rsidRPr="00344DA5">
              <w:rPr>
                <w:rStyle w:val="Lienhypertexte"/>
                <w:noProof/>
                <w:lang w:val="fr-FR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8 types de base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FA4B" w14:textId="7C850F02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596" w:history="1">
            <w:r w:rsidRPr="00344DA5">
              <w:rPr>
                <w:rStyle w:val="Lienhypertexte"/>
                <w:noProof/>
                <w:lang w:val="fr-FR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Déclaration d’une variable et affectation d’une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1298" w14:textId="009EDB96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597" w:history="1">
            <w:r w:rsidRPr="00344DA5">
              <w:rPr>
                <w:rStyle w:val="Lienhypertexte"/>
                <w:noProof/>
                <w:lang w:val="fr-FR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Déclaration d’une 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3B18" w14:textId="7E1E54DE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598" w:history="1">
            <w:r w:rsidRPr="00344DA5">
              <w:rPr>
                <w:rStyle w:val="Lienhypertexte"/>
                <w:noProof/>
                <w:lang w:val="fr-FR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commentaires (une ligne ou plusieurs lignes)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D473" w14:textId="124F0FB3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599" w:history="1">
            <w:r w:rsidRPr="00344DA5">
              <w:rPr>
                <w:rStyle w:val="Lienhypertexte"/>
                <w:noProof/>
                <w:lang w:val="fr-FR"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L'écriture sur la console avec la méthode sout (println et 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F342" w14:textId="68A13971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0" w:history="1">
            <w:r w:rsidRPr="00344DA5">
              <w:rPr>
                <w:rStyle w:val="Lienhypertexte"/>
                <w:noProof/>
                <w:lang w:val="fr-FR"/>
              </w:rPr>
              <w:t>1.7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opérateurs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D649" w14:textId="3C764A43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1" w:history="1">
            <w:r w:rsidRPr="00344DA5">
              <w:rPr>
                <w:rStyle w:val="Lienhypertexte"/>
                <w:noProof/>
                <w:lang w:val="fr-FR"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opérateurs de calcul (+ - * / 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87E9" w14:textId="574E7EBD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2" w:history="1">
            <w:r w:rsidRPr="00344DA5">
              <w:rPr>
                <w:rStyle w:val="Lienhypertexte"/>
                <w:noProof/>
                <w:lang w:val="fr-FR"/>
              </w:rPr>
              <w:t>1.7.2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opérateurs d'assignation (= += -= *= /=)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C3E0" w14:textId="75AC0729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3" w:history="1">
            <w:r w:rsidRPr="00344DA5">
              <w:rPr>
                <w:rStyle w:val="Lienhypertexte"/>
                <w:noProof/>
                <w:lang w:val="fr-FR"/>
              </w:rPr>
              <w:t>1.7.3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opérateurs d'incrémentation et décrémentation (++ --)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0DC3" w14:textId="1B2AEA89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4" w:history="1">
            <w:r w:rsidRPr="00344DA5">
              <w:rPr>
                <w:rStyle w:val="Lienhypertexte"/>
                <w:noProof/>
                <w:lang w:val="fr-FR"/>
              </w:rPr>
              <w:t>1.7.4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opérateurs de comparaison (== &lt; &gt; &lt;= &gt;= !=)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E42D" w14:textId="43FA5BD1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5" w:history="1">
            <w:r w:rsidRPr="00344DA5">
              <w:rPr>
                <w:rStyle w:val="Lienhypertexte"/>
                <w:noProof/>
                <w:lang w:val="fr-FR"/>
              </w:rPr>
              <w:t>1.7.5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opérateurs logiques  (|| &amp;&amp; ! ^)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9998" w14:textId="01C68F6C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6" w:history="1">
            <w:r w:rsidRPr="00344DA5">
              <w:rPr>
                <w:rStyle w:val="Lienhypertexte"/>
                <w:noProof/>
                <w:lang w:val="fr-FR"/>
              </w:rPr>
              <w:t>1.8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30D0" w14:textId="2633CA44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7" w:history="1">
            <w:r w:rsidRPr="00344DA5">
              <w:rPr>
                <w:rStyle w:val="Lienhypertexte"/>
                <w:noProof/>
                <w:lang w:val="en-US"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en-US"/>
              </w:rPr>
              <w:t>if / if else 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782C" w14:textId="446ACB7F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8" w:history="1">
            <w:r w:rsidRPr="00344DA5">
              <w:rPr>
                <w:rStyle w:val="Lienhypertexte"/>
                <w:noProof/>
                <w:lang w:val="en-US"/>
              </w:rPr>
              <w:t>1.8.2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en-US"/>
              </w:rPr>
              <w:t>switch case def</w:t>
            </w:r>
            <w:r w:rsidRPr="00344DA5">
              <w:rPr>
                <w:rStyle w:val="Lienhypertexte"/>
                <w:noProof/>
                <w:lang w:val="en-US"/>
              </w:rPr>
              <w:t>a</w:t>
            </w:r>
            <w:r w:rsidRPr="00344DA5">
              <w:rPr>
                <w:rStyle w:val="Lienhypertexte"/>
                <w:noProof/>
                <w:lang w:val="en-US"/>
              </w:rPr>
              <w:t>ult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1D4D" w14:textId="077B86A0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09" w:history="1">
            <w:r w:rsidRPr="00344DA5">
              <w:rPr>
                <w:rStyle w:val="Lienhypertexte"/>
                <w:noProof/>
                <w:lang w:val="fr-FR"/>
              </w:rPr>
              <w:t>1.9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Nombres aléatoires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13B3" w14:textId="7D3E5701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0" w:history="1">
            <w:r w:rsidRPr="00344DA5">
              <w:rPr>
                <w:rStyle w:val="Lienhypertexte"/>
                <w:noProof/>
                <w:lang w:val="fr-FR"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La méthode Math.random()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9643" w14:textId="19E69E87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1" w:history="1">
            <w:r w:rsidRPr="00344DA5">
              <w:rPr>
                <w:rStyle w:val="Lienhypertexte"/>
                <w:noProof/>
                <w:lang w:val="fr-FR"/>
              </w:rPr>
              <w:t>1.9.2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La génération correcte d’un nombre entier aléatoire entre deux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792E" w14:textId="524D9EF4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2" w:history="1">
            <w:r w:rsidRPr="00344DA5">
              <w:rPr>
                <w:rStyle w:val="Lienhypertexte"/>
                <w:noProof/>
                <w:lang w:val="fr-FR"/>
              </w:rPr>
              <w:t>1.10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C8D4" w14:textId="58E84EB2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3" w:history="1">
            <w:r w:rsidRPr="00344DA5">
              <w:rPr>
                <w:rStyle w:val="Lienhypertexte"/>
                <w:noProof/>
                <w:lang w:val="fr-FR"/>
              </w:rPr>
              <w:t>1.10.1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552A" w14:textId="197BC149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4" w:history="1">
            <w:r w:rsidRPr="00344DA5">
              <w:rPr>
                <w:rStyle w:val="Lienhypertexte"/>
                <w:noProof/>
                <w:lang w:val="fr-FR"/>
              </w:rPr>
              <w:t>1.10.2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1887" w14:textId="521931AB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5" w:history="1">
            <w:r w:rsidRPr="00344DA5">
              <w:rPr>
                <w:rStyle w:val="Lienhypertexte"/>
                <w:noProof/>
                <w:lang w:val="fr-FR"/>
              </w:rPr>
              <w:t>1.10.3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Do-while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DEF1" w14:textId="1AA804E1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6" w:history="1">
            <w:r w:rsidRPr="00344DA5">
              <w:rPr>
                <w:rStyle w:val="Lienhypertexte"/>
                <w:noProof/>
                <w:lang w:val="fr-FR"/>
              </w:rPr>
              <w:t>1.10.4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mots-clé break et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8C9C" w14:textId="19E56B3B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7" w:history="1">
            <w:r w:rsidRPr="00344DA5">
              <w:rPr>
                <w:rStyle w:val="Lienhypertexte"/>
                <w:noProof/>
                <w:lang w:val="fr-FR"/>
              </w:rPr>
              <w:t>1.11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F3F9" w14:textId="72866AA2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8" w:history="1">
            <w:r w:rsidRPr="00344DA5">
              <w:rPr>
                <w:rStyle w:val="Lienhypertexte"/>
                <w:noProof/>
                <w:lang w:val="fr-FR"/>
              </w:rPr>
              <w:t>1.11.1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Déclaration et création et taille d’un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4CE1" w14:textId="4FB585E0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19" w:history="1">
            <w:r w:rsidRPr="00344DA5">
              <w:rPr>
                <w:rStyle w:val="Lienhypertexte"/>
                <w:noProof/>
                <w:lang w:val="fr-FR"/>
              </w:rPr>
              <w:t>1.11.2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Remplir un tableau avec une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4123" w14:textId="0848451B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0" w:history="1">
            <w:r w:rsidRPr="00344DA5">
              <w:rPr>
                <w:rStyle w:val="Lienhypertexte"/>
                <w:noProof/>
                <w:lang w:val="fr-FR"/>
              </w:rPr>
              <w:t>1.11.3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Lire et écrire dans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96AE" w14:textId="0E2230B9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1" w:history="1">
            <w:r w:rsidRPr="00344DA5">
              <w:rPr>
                <w:rStyle w:val="Lienhypertexte"/>
                <w:noProof/>
                <w:lang w:val="fr-FR"/>
              </w:rPr>
              <w:t>1.12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8F8A" w14:textId="2F7BBBE6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2" w:history="1">
            <w:r w:rsidRPr="00344DA5">
              <w:rPr>
                <w:rStyle w:val="Lienhypertexte"/>
                <w:noProof/>
                <w:lang w:val="fr-FR"/>
              </w:rPr>
              <w:t>1.12.1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Déclaration, paramètres et type de 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8490" w14:textId="4286C92A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3" w:history="1">
            <w:r w:rsidRPr="00344DA5">
              <w:rPr>
                <w:rStyle w:val="Lienhypertexte"/>
                <w:noProof/>
                <w:lang w:val="fr-FR"/>
              </w:rPr>
              <w:t>1.12.2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Retourner une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6393" w14:textId="2B58D676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4" w:history="1">
            <w:r w:rsidRPr="00344DA5">
              <w:rPr>
                <w:rStyle w:val="Lienhypertexte"/>
                <w:noProof/>
                <w:lang w:val="fr-FR"/>
              </w:rPr>
              <w:t>1.12.3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Appel d’une méthode et récupération de sa valeur de 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E161" w14:textId="69B0837B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5" w:history="1">
            <w:r w:rsidRPr="00344DA5">
              <w:rPr>
                <w:rStyle w:val="Lienhypertexte"/>
                <w:noProof/>
                <w:lang w:val="fr-FR"/>
              </w:rPr>
              <w:t>1.13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Les chaînes de caractères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446B" w14:textId="1CAE858B" w:rsidR="00FE6BF4" w:rsidRDefault="00FE6BF4">
          <w:pPr>
            <w:pStyle w:val="TM3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6" w:history="1">
            <w:r w:rsidRPr="00344DA5">
              <w:rPr>
                <w:rStyle w:val="Lienhypertexte"/>
                <w:noProof/>
                <w:lang w:val="fr-FR"/>
              </w:rPr>
              <w:t>1.13.1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La classe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9238" w14:textId="12E5549B" w:rsidR="00FE6BF4" w:rsidRDefault="00FE6BF4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7" w:history="1">
            <w:r w:rsidRPr="00344DA5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Algorithmique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1D8C" w14:textId="2D8057C0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8" w:history="1">
            <w:r w:rsidRPr="00344DA5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Code qui teste si le nombre est positif ou négatif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6E56" w14:textId="1FFEDB0C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29" w:history="1">
            <w:r w:rsidRPr="00344DA5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Code qui test si le nombre est pair ou impair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9111" w14:textId="135430E6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0" w:history="1">
            <w:r w:rsidRPr="00344DA5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Code qui échange des valeurs de 2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F904" w14:textId="41F0D91F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1" w:history="1">
            <w:r w:rsidRPr="00344DA5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Remplir un tableau avec une même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DF01" w14:textId="23E4A903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2" w:history="1">
            <w:r w:rsidRPr="00344DA5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Rechercher la position de la première occurrence d’une valeur dans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E6F5" w14:textId="36F37A48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3" w:history="1">
            <w:r w:rsidRPr="00344DA5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Rechercher la position de la dernière occurrence d’une valeur dans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0452" w14:textId="45E1F9C6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4" w:history="1">
            <w:r w:rsidRPr="00344DA5">
              <w:rPr>
                <w:rStyle w:val="Lienhypertexte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Remplacer une valeur par une autre dans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83EB" w14:textId="4990A4EE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5" w:history="1">
            <w:r w:rsidRPr="00344DA5">
              <w:rPr>
                <w:rStyle w:val="Lienhypertexte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Compter le nombre d’occurrence d’une valeur dans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CF2C" w14:textId="6829813F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6" w:history="1">
            <w:r w:rsidRPr="00344DA5">
              <w:rPr>
                <w:rStyle w:val="Lienhypertexte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Trouver la plus grande valeur contenue dans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AE1D" w14:textId="46668567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7" w:history="1">
            <w:r w:rsidRPr="00344DA5">
              <w:rPr>
                <w:rStyle w:val="Lienhypertexte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Trouver la somme des valeurs d’un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744A" w14:textId="727ACB12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8" w:history="1">
            <w:r w:rsidRPr="00344DA5">
              <w:rPr>
                <w:rStyle w:val="Lienhypertexte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Calculer la moyenne des valeurs contenues dans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07FC" w14:textId="716E3BF2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39" w:history="1">
            <w:r w:rsidRPr="00344DA5">
              <w:rPr>
                <w:rStyle w:val="Lienhypertexte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Remplir un tableau avec des valeurs aléatoires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24DD" w14:textId="67DE8615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0" w:history="1">
            <w:r w:rsidRPr="00344DA5">
              <w:rPr>
                <w:rStyle w:val="Lienhypertexte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Mesurer la taille d’un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15B7" w14:textId="0D3C47B5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1" w:history="1">
            <w:r w:rsidRPr="00344DA5">
              <w:rPr>
                <w:rStyle w:val="Lienhypertexte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</w:rPr>
              <w:t>Inverser le contenu d’un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E8BF" w14:textId="2820C91D" w:rsidR="00FE6BF4" w:rsidRDefault="00FE6BF4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2" w:history="1">
            <w:r w:rsidRPr="00344DA5">
              <w:rPr>
                <w:rStyle w:val="Lienhypertexte"/>
                <w:bCs/>
                <w:noProof/>
                <w:lang w:val="fr-FR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bCs/>
                <w:noProof/>
                <w:lang w:val="fr-FR"/>
              </w:rPr>
              <w:t>Structogrammes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A402" w14:textId="07EB8ED1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3" w:history="1">
            <w:r w:rsidRPr="00344DA5">
              <w:rPr>
                <w:rStyle w:val="Lienhypertexte"/>
                <w:noProof/>
                <w:lang w:val="fr-FR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C’est quoi, utilité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922E" w14:textId="47A2C495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4" w:history="1">
            <w:r w:rsidRPr="00344DA5">
              <w:rPr>
                <w:rStyle w:val="Lienhypertexte"/>
                <w:noProof/>
                <w:lang w:val="fr-FR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Représentation visuelle des opérations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C40D" w14:textId="70D67F31" w:rsidR="00FE6BF4" w:rsidRDefault="00FE6BF4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5" w:history="1">
            <w:r w:rsidRPr="00344DA5">
              <w:rPr>
                <w:rStyle w:val="Lienhypertexte"/>
                <w:bCs/>
                <w:noProof/>
                <w:lang w:val="fr-FR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bCs/>
                <w:noProof/>
                <w:lang w:val="fr-FR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22A8" w14:textId="7986D997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6" w:history="1">
            <w:r w:rsidRPr="00344DA5">
              <w:rPr>
                <w:rStyle w:val="Lienhypertexte"/>
                <w:noProof/>
                <w:lang w:val="fr-FR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Ce que j’ai apprécié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4B4A" w14:textId="5C529031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7" w:history="1">
            <w:r w:rsidRPr="00344DA5">
              <w:rPr>
                <w:rStyle w:val="Lienhypertexte"/>
                <w:noProof/>
                <w:lang w:val="fr-FR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Ce que j’ai moins apprécié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41EF" w14:textId="7714479F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8" w:history="1">
            <w:r w:rsidRPr="00344DA5">
              <w:rPr>
                <w:rStyle w:val="Lienhypertexte"/>
                <w:noProof/>
                <w:lang w:val="fr-FR"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Mon auto-évaluation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1E9A" w14:textId="29D48B58" w:rsidR="00FE6BF4" w:rsidRDefault="00FE6BF4">
          <w:pPr>
            <w:pStyle w:val="TM2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fr-CH"/>
              <w14:ligatures w14:val="standardContextual"/>
            </w:rPr>
          </w:pPr>
          <w:hyperlink w:anchor="_Toc183720649" w:history="1">
            <w:r w:rsidRPr="00344DA5">
              <w:rPr>
                <w:rStyle w:val="Lienhypertexte"/>
                <w:noProof/>
                <w:lang w:val="fr-FR"/>
              </w:rPr>
              <w:t>4.4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eastAsia="fr-CH"/>
                <w14:ligatures w14:val="standardContextual"/>
              </w:rPr>
              <w:tab/>
            </w:r>
            <w:r w:rsidRPr="00344DA5">
              <w:rPr>
                <w:rStyle w:val="Lienhypertexte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7CF2" w14:textId="71C8DD4C" w:rsidR="0011133A" w:rsidRDefault="0011133A">
          <w:r>
            <w:rPr>
              <w:b/>
              <w:bCs/>
              <w:lang w:val="fr-FR"/>
            </w:rPr>
            <w:fldChar w:fldCharType="end"/>
          </w:r>
        </w:p>
      </w:sdtContent>
    </w:sdt>
    <w:p w14:paraId="0526297A" w14:textId="3EF08162" w:rsidR="00985F46" w:rsidRDefault="00985F46" w:rsidP="00AF4FBC">
      <w:pPr>
        <w:pStyle w:val="TxtJustifi"/>
      </w:pPr>
    </w:p>
    <w:p w14:paraId="118B97B4" w14:textId="7E5710B2" w:rsidR="00320440" w:rsidRDefault="00E24DB4" w:rsidP="00E24DB4">
      <w:pPr>
        <w:pStyle w:val="Titre1"/>
      </w:pPr>
      <w:bookmarkStart w:id="1" w:name="_Toc183720593"/>
      <w:r>
        <w:lastRenderedPageBreak/>
        <w:t>Les bases de Java</w:t>
      </w:r>
      <w:bookmarkEnd w:id="1"/>
    </w:p>
    <w:p w14:paraId="65B40BF1" w14:textId="564D15FD" w:rsidR="00E24DB4" w:rsidRDefault="00E24DB4" w:rsidP="00E24DB4">
      <w:pPr>
        <w:pStyle w:val="Titre2"/>
      </w:pPr>
      <w:bookmarkStart w:id="2" w:name="_Toc183720594"/>
      <w:r>
        <w:t>La méthode main (), utilité et sa déclaration exacte</w:t>
      </w:r>
      <w:bookmarkEnd w:id="2"/>
    </w:p>
    <w:p w14:paraId="77895FFB" w14:textId="77777777" w:rsidR="00BA07D6" w:rsidRPr="00A950F1" w:rsidRDefault="00BA07D6" w:rsidP="00BA07D6">
      <w:pPr>
        <w:pStyle w:val="Code"/>
        <w:rPr>
          <w:rStyle w:val="CCode"/>
          <w:highlight w:val="black"/>
        </w:rPr>
      </w:pPr>
      <w:proofErr w:type="gramStart"/>
      <w:r w:rsidRPr="00A950F1">
        <w:rPr>
          <w:rStyle w:val="CCode"/>
          <w:highlight w:val="black"/>
        </w:rPr>
        <w:t>public</w:t>
      </w:r>
      <w:proofErr w:type="gramEnd"/>
      <w:r w:rsidRPr="00A950F1">
        <w:rPr>
          <w:rStyle w:val="CCode"/>
          <w:highlight w:val="black"/>
        </w:rPr>
        <w:t xml:space="preserve"> </w:t>
      </w:r>
      <w:proofErr w:type="spellStart"/>
      <w:r w:rsidRPr="00A950F1">
        <w:rPr>
          <w:rStyle w:val="CCode"/>
          <w:highlight w:val="black"/>
        </w:rPr>
        <w:t>static</w:t>
      </w:r>
      <w:proofErr w:type="spellEnd"/>
      <w:r w:rsidRPr="00A950F1">
        <w:rPr>
          <w:rStyle w:val="CCode"/>
          <w:highlight w:val="black"/>
        </w:rPr>
        <w:t xml:space="preserve"> </w:t>
      </w:r>
      <w:proofErr w:type="spellStart"/>
      <w:r w:rsidRPr="00A950F1">
        <w:rPr>
          <w:rStyle w:val="CCode"/>
          <w:highlight w:val="black"/>
        </w:rPr>
        <w:t>void</w:t>
      </w:r>
      <w:proofErr w:type="spellEnd"/>
      <w:r w:rsidRPr="00A950F1">
        <w:rPr>
          <w:rStyle w:val="CCode"/>
          <w:highlight w:val="black"/>
        </w:rPr>
        <w:t xml:space="preserve"> main(String[] args) {</w:t>
      </w:r>
    </w:p>
    <w:p w14:paraId="6C341F42" w14:textId="77777777" w:rsidR="00BA07D6" w:rsidRPr="00A950F1" w:rsidRDefault="00BA07D6" w:rsidP="00BA07D6">
      <w:pPr>
        <w:pStyle w:val="Code"/>
        <w:rPr>
          <w:rStyle w:val="CCode"/>
          <w:highlight w:val="black"/>
        </w:rPr>
      </w:pPr>
      <w:r w:rsidRPr="00A950F1">
        <w:rPr>
          <w:rStyle w:val="CCode"/>
          <w:highlight w:val="black"/>
        </w:rPr>
        <w:t xml:space="preserve">    // Code du programme ici</w:t>
      </w:r>
    </w:p>
    <w:p w14:paraId="5170A558" w14:textId="26A02994" w:rsidR="00296D31" w:rsidRPr="00A950F1" w:rsidRDefault="00BA07D6" w:rsidP="00BA07D6">
      <w:pPr>
        <w:pStyle w:val="Code"/>
        <w:rPr>
          <w:rStyle w:val="CCode"/>
        </w:rPr>
      </w:pPr>
      <w:r w:rsidRPr="00A950F1">
        <w:rPr>
          <w:rStyle w:val="CCode"/>
          <w:highlight w:val="black"/>
        </w:rPr>
        <w:t>}</w:t>
      </w:r>
    </w:p>
    <w:p w14:paraId="58B4E7E9" w14:textId="0F98FA36" w:rsidR="002075AD" w:rsidRDefault="002075AD" w:rsidP="00BA07D6">
      <w:pPr>
        <w:pStyle w:val="TxtJustifi"/>
        <w:numPr>
          <w:ilvl w:val="0"/>
          <w:numId w:val="20"/>
        </w:numPr>
      </w:pPr>
      <w:r>
        <w:t>M</w:t>
      </w:r>
      <w:r w:rsidRPr="002075AD">
        <w:t>éthode pour commencer l'exécution du programme.</w:t>
      </w:r>
    </w:p>
    <w:p w14:paraId="061BFB16" w14:textId="44E892EE" w:rsidR="002075AD" w:rsidRPr="00BA07D6" w:rsidRDefault="0044559C" w:rsidP="00BA07D6">
      <w:pPr>
        <w:pStyle w:val="TxtJustifi"/>
        <w:numPr>
          <w:ilvl w:val="0"/>
          <w:numId w:val="20"/>
        </w:numPr>
      </w:pPr>
      <w:r w:rsidRPr="0044559C">
        <w:t>Sans une méthode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  <w:r w:rsidRPr="0044559C">
        <w:t>le programme ne s'exécutera pas.</w:t>
      </w:r>
    </w:p>
    <w:p w14:paraId="6C59D982" w14:textId="26A02034" w:rsidR="00E24DB4" w:rsidRDefault="00E24DB4" w:rsidP="00E24DB4">
      <w:pPr>
        <w:pStyle w:val="Titre2"/>
        <w:rPr>
          <w:lang w:val="fr-FR"/>
        </w:rPr>
      </w:pPr>
      <w:bookmarkStart w:id="3" w:name="_Toc183720595"/>
      <w:r>
        <w:rPr>
          <w:lang w:val="fr-FR"/>
        </w:rPr>
        <w:t>Les 8 types de base en java</w:t>
      </w:r>
      <w:bookmarkEnd w:id="3"/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1"/>
        <w:gridCol w:w="531"/>
        <w:gridCol w:w="1209"/>
        <w:gridCol w:w="1418"/>
        <w:gridCol w:w="531"/>
        <w:gridCol w:w="4512"/>
      </w:tblGrid>
      <w:tr w:rsidR="00282A42" w:rsidRPr="00282A42" w14:paraId="0A99D131" w14:textId="77777777" w:rsidTr="00282A42">
        <w:trPr>
          <w:trHeight w:val="475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DEA5C" w14:textId="77777777" w:rsidR="00282A42" w:rsidRPr="00282A42" w:rsidRDefault="00282A42" w:rsidP="00282A42">
            <w:pPr>
              <w:pStyle w:val="TxtJustifi"/>
            </w:pPr>
            <w:r w:rsidRPr="00282A42">
              <w:rPr>
                <w:b/>
                <w:bCs/>
              </w:rPr>
              <w:t>Primitive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49920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321F7" w14:textId="77777777" w:rsidR="00282A42" w:rsidRPr="00282A42" w:rsidRDefault="00282A42" w:rsidP="00282A42">
            <w:pPr>
              <w:pStyle w:val="TxtJustifi"/>
            </w:pPr>
            <w:r w:rsidRPr="00282A42">
              <w:rPr>
                <w:b/>
                <w:bCs/>
              </w:rPr>
              <w:t>Signification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AC331" w14:textId="77777777" w:rsidR="00282A42" w:rsidRPr="00282A42" w:rsidRDefault="00282A42" w:rsidP="00282A42">
            <w:pPr>
              <w:pStyle w:val="TxtJustifi"/>
            </w:pPr>
            <w:r w:rsidRPr="00282A42">
              <w:rPr>
                <w:b/>
                <w:bCs/>
              </w:rPr>
              <w:t>Taille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F0D10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4E59E" w14:textId="77777777" w:rsidR="00282A42" w:rsidRPr="00282A42" w:rsidRDefault="00282A42" w:rsidP="00282A42">
            <w:pPr>
              <w:pStyle w:val="TxtJustifi"/>
            </w:pPr>
            <w:r w:rsidRPr="00282A42">
              <w:rPr>
                <w:b/>
                <w:bCs/>
              </w:rPr>
              <w:t>Plage de valeurs acceptée</w:t>
            </w:r>
          </w:p>
        </w:tc>
      </w:tr>
      <w:tr w:rsidR="00282A42" w:rsidRPr="00282A42" w14:paraId="2F4B0CF4" w14:textId="77777777" w:rsidTr="00282A42">
        <w:trPr>
          <w:trHeight w:val="475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B02C4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char</w:t>
            </w:r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5FB5C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8D051" w14:textId="77777777" w:rsidR="00282A42" w:rsidRPr="00282A42" w:rsidRDefault="00282A42" w:rsidP="00282A42">
            <w:pPr>
              <w:pStyle w:val="TxtJustifi"/>
            </w:pPr>
            <w:r w:rsidRPr="00282A42">
              <w:t>Caractère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C6960" w14:textId="77777777" w:rsidR="00282A42" w:rsidRPr="00282A42" w:rsidRDefault="00282A42" w:rsidP="00282A42">
            <w:pPr>
              <w:pStyle w:val="TxtJustifi"/>
            </w:pPr>
            <w:r w:rsidRPr="00282A42">
              <w:t>16 bits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35952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689A4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valeur</w:t>
            </w:r>
            <w:proofErr w:type="gramEnd"/>
            <w:r w:rsidRPr="00282A42">
              <w:t xml:space="preserve"> du jeu de caractères Unicode (65000 caractères possibles)</w:t>
            </w:r>
          </w:p>
        </w:tc>
      </w:tr>
      <w:tr w:rsidR="00282A42" w:rsidRPr="00282A42" w14:paraId="342D6F00" w14:textId="77777777" w:rsidTr="00282A42">
        <w:trPr>
          <w:trHeight w:val="475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CC534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byte</w:t>
            </w:r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6508E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D2A62" w14:textId="77777777" w:rsidR="00282A42" w:rsidRPr="00282A42" w:rsidRDefault="00282A42" w:rsidP="00282A42">
            <w:pPr>
              <w:pStyle w:val="TxtJustifi"/>
            </w:pPr>
            <w:r w:rsidRPr="00282A42">
              <w:t>Entier très court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FC06E" w14:textId="77777777" w:rsidR="00282A42" w:rsidRPr="00282A42" w:rsidRDefault="00282A42" w:rsidP="00282A42">
            <w:pPr>
              <w:pStyle w:val="TxtJustifi"/>
            </w:pPr>
            <w:r w:rsidRPr="00282A42">
              <w:t>8 bits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5F2BC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DE7AA" w14:textId="77777777" w:rsidR="00282A42" w:rsidRPr="00282A42" w:rsidRDefault="00282A42" w:rsidP="00282A42">
            <w:pPr>
              <w:pStyle w:val="TxtJustifi"/>
            </w:pPr>
            <w:r w:rsidRPr="00282A42">
              <w:t>-128 à 127</w:t>
            </w:r>
          </w:p>
        </w:tc>
      </w:tr>
      <w:tr w:rsidR="00282A42" w:rsidRPr="00282A42" w14:paraId="4A1AA370" w14:textId="77777777" w:rsidTr="00282A42">
        <w:trPr>
          <w:trHeight w:val="467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831C9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short</w:t>
            </w:r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ABD3E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AC978" w14:textId="77777777" w:rsidR="00282A42" w:rsidRPr="00282A42" w:rsidRDefault="00282A42" w:rsidP="00282A42">
            <w:pPr>
              <w:pStyle w:val="TxtJustifi"/>
            </w:pPr>
            <w:r w:rsidRPr="00282A42">
              <w:t>Entier court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FC12F" w14:textId="77777777" w:rsidR="00282A42" w:rsidRPr="00282A42" w:rsidRDefault="00282A42" w:rsidP="00282A42">
            <w:pPr>
              <w:pStyle w:val="TxtJustifi"/>
            </w:pPr>
            <w:r w:rsidRPr="00282A42">
              <w:t>16 bits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2F195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A9BDF" w14:textId="77777777" w:rsidR="00282A42" w:rsidRPr="00282A42" w:rsidRDefault="00282A42" w:rsidP="00282A42">
            <w:pPr>
              <w:pStyle w:val="TxtJustifi"/>
            </w:pPr>
            <w:r w:rsidRPr="00282A42">
              <w:t>-32’768 à 32’767</w:t>
            </w:r>
          </w:p>
        </w:tc>
      </w:tr>
      <w:tr w:rsidR="00282A42" w:rsidRPr="00282A42" w14:paraId="0F5D8F38" w14:textId="77777777" w:rsidTr="00282A42">
        <w:trPr>
          <w:trHeight w:val="475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CDFF8" w14:textId="77777777" w:rsidR="00282A42" w:rsidRPr="00282A42" w:rsidRDefault="00282A42" w:rsidP="00282A42">
            <w:pPr>
              <w:pStyle w:val="TxtJustifi"/>
            </w:pPr>
            <w:proofErr w:type="spellStart"/>
            <w:proofErr w:type="gramStart"/>
            <w:r w:rsidRPr="00282A42">
              <w:t>int</w:t>
            </w:r>
            <w:proofErr w:type="spellEnd"/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91698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49578" w14:textId="77777777" w:rsidR="00282A42" w:rsidRPr="00282A42" w:rsidRDefault="00282A42" w:rsidP="00282A42">
            <w:pPr>
              <w:pStyle w:val="TxtJustifi"/>
            </w:pPr>
            <w:r w:rsidRPr="00282A42">
              <w:t>Entier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6E4AE" w14:textId="77777777" w:rsidR="00282A42" w:rsidRPr="00282A42" w:rsidRDefault="00282A42" w:rsidP="00282A42">
            <w:pPr>
              <w:pStyle w:val="TxtJustifi"/>
            </w:pPr>
            <w:r w:rsidRPr="00282A42">
              <w:t>32 bits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F90A6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CF4F0" w14:textId="77777777" w:rsidR="00282A42" w:rsidRPr="00282A42" w:rsidRDefault="00282A42" w:rsidP="00282A42">
            <w:pPr>
              <w:pStyle w:val="TxtJustifi"/>
            </w:pPr>
            <w:r w:rsidRPr="00282A42">
              <w:t>-2^31 à 2^31-1 (-2’147’483’648 à 2’147’483’647)</w:t>
            </w:r>
          </w:p>
        </w:tc>
      </w:tr>
      <w:tr w:rsidR="00282A42" w:rsidRPr="00282A42" w14:paraId="0DA8E4AF" w14:textId="77777777" w:rsidTr="00282A42">
        <w:trPr>
          <w:trHeight w:val="530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C020E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long</w:t>
            </w:r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79B17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5B08C" w14:textId="77777777" w:rsidR="00282A42" w:rsidRPr="00282A42" w:rsidRDefault="00282A42" w:rsidP="00282A42">
            <w:pPr>
              <w:pStyle w:val="TxtJustifi"/>
            </w:pPr>
            <w:r w:rsidRPr="00282A42">
              <w:t>Entier 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2D9FA" w14:textId="77777777" w:rsidR="00282A42" w:rsidRPr="00282A42" w:rsidRDefault="00282A42" w:rsidP="00282A42">
            <w:pPr>
              <w:pStyle w:val="TxtJustifi"/>
            </w:pPr>
            <w:r w:rsidRPr="00282A42">
              <w:t>64 bits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133F8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39D5E" w14:textId="77777777" w:rsidR="00282A42" w:rsidRPr="00282A42" w:rsidRDefault="00282A42" w:rsidP="00282A42">
            <w:pPr>
              <w:pStyle w:val="TxtJustifi"/>
            </w:pPr>
            <w:r w:rsidRPr="00282A42">
              <w:t>-2^63 à 2^63-1 (-9’223’372’036’854’775’808 à 9’223’372’036’854’775’807)</w:t>
            </w:r>
          </w:p>
        </w:tc>
      </w:tr>
      <w:tr w:rsidR="00282A42" w:rsidRPr="00282A42" w14:paraId="2B8A9F26" w14:textId="77777777" w:rsidTr="00282A42">
        <w:trPr>
          <w:trHeight w:val="475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9D6A2" w14:textId="77777777" w:rsidR="00282A42" w:rsidRPr="00282A42" w:rsidRDefault="00282A42" w:rsidP="00282A42">
            <w:pPr>
              <w:pStyle w:val="TxtJustifi"/>
            </w:pPr>
            <w:proofErr w:type="spellStart"/>
            <w:proofErr w:type="gramStart"/>
            <w:r w:rsidRPr="00282A42">
              <w:t>float</w:t>
            </w:r>
            <w:proofErr w:type="spellEnd"/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BBC26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DD998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flottant</w:t>
            </w:r>
            <w:proofErr w:type="gramEnd"/>
            <w:r w:rsidRPr="00282A42">
              <w:t xml:space="preserve"> (réel)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16341" w14:textId="77777777" w:rsidR="00282A42" w:rsidRPr="00282A42" w:rsidRDefault="00282A42" w:rsidP="00282A42">
            <w:pPr>
              <w:pStyle w:val="TxtJustifi"/>
            </w:pPr>
            <w:r w:rsidRPr="00282A42">
              <w:t>32 bits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96F94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A7F17" w14:textId="77777777" w:rsidR="00282A42" w:rsidRPr="00282A42" w:rsidRDefault="00282A42" w:rsidP="00282A42">
            <w:pPr>
              <w:pStyle w:val="TxtJustifi"/>
            </w:pPr>
            <w:r w:rsidRPr="00282A42">
              <w:t>-1.4*10</w:t>
            </w:r>
            <w:r w:rsidRPr="00282A42">
              <w:rPr>
                <w:vertAlign w:val="superscript"/>
              </w:rPr>
              <w:t>-45</w:t>
            </w:r>
            <w:r w:rsidRPr="00282A42">
              <w:t xml:space="preserve"> à 3.4*10</w:t>
            </w:r>
            <w:r w:rsidRPr="00282A42">
              <w:rPr>
                <w:vertAlign w:val="superscript"/>
              </w:rPr>
              <w:t>38</w:t>
            </w:r>
          </w:p>
        </w:tc>
      </w:tr>
      <w:tr w:rsidR="00282A42" w:rsidRPr="00282A42" w14:paraId="3D9446A6" w14:textId="77777777" w:rsidTr="00282A42">
        <w:trPr>
          <w:trHeight w:val="475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85026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double</w:t>
            </w:r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75F07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5633E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flottant</w:t>
            </w:r>
            <w:proofErr w:type="gramEnd"/>
            <w:r w:rsidRPr="00282A42">
              <w:t xml:space="preserve"> double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CFE84" w14:textId="77777777" w:rsidR="00282A42" w:rsidRPr="00282A42" w:rsidRDefault="00282A42" w:rsidP="00282A42">
            <w:pPr>
              <w:pStyle w:val="TxtJustifi"/>
            </w:pPr>
            <w:r w:rsidRPr="00282A42">
              <w:t>64 bits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CE240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088FD" w14:textId="77777777" w:rsidR="00282A42" w:rsidRPr="00282A42" w:rsidRDefault="00282A42" w:rsidP="00282A42">
            <w:pPr>
              <w:pStyle w:val="TxtJustifi"/>
            </w:pPr>
            <w:r w:rsidRPr="00282A42">
              <w:t>4.9*10</w:t>
            </w:r>
            <w:r w:rsidRPr="00282A42">
              <w:rPr>
                <w:vertAlign w:val="superscript"/>
              </w:rPr>
              <w:t>-324</w:t>
            </w:r>
            <w:r w:rsidRPr="00282A42">
              <w:t xml:space="preserve"> à 1.7*10</w:t>
            </w:r>
            <w:r w:rsidRPr="00282A42">
              <w:rPr>
                <w:vertAlign w:val="superscript"/>
              </w:rPr>
              <w:t>308</w:t>
            </w:r>
          </w:p>
        </w:tc>
      </w:tr>
      <w:tr w:rsidR="00282A42" w:rsidRPr="00282A42" w14:paraId="53C32A00" w14:textId="77777777" w:rsidTr="00282A42">
        <w:trPr>
          <w:trHeight w:val="9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727FE" w14:textId="77777777" w:rsidR="00282A42" w:rsidRPr="00282A42" w:rsidRDefault="00282A42" w:rsidP="00282A42">
            <w:pPr>
              <w:pStyle w:val="TxtJustifi"/>
            </w:pPr>
            <w:proofErr w:type="spellStart"/>
            <w:proofErr w:type="gramStart"/>
            <w:r w:rsidRPr="00282A42">
              <w:t>boolean</w:t>
            </w:r>
            <w:proofErr w:type="spellEnd"/>
            <w:proofErr w:type="gramEnd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62560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48F24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booléen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44BEB" w14:textId="77777777" w:rsidR="00282A42" w:rsidRPr="00282A42" w:rsidRDefault="00282A42" w:rsidP="00282A42">
            <w:pPr>
              <w:pStyle w:val="TxtJustifi"/>
            </w:pPr>
            <w:r w:rsidRPr="00282A42">
              <w:t xml:space="preserve">(1 bit serait suffisant, </w:t>
            </w:r>
          </w:p>
          <w:p w14:paraId="33914951" w14:textId="77777777" w:rsidR="00282A42" w:rsidRPr="00282A42" w:rsidRDefault="00282A42" w:rsidP="00282A42">
            <w:pPr>
              <w:pStyle w:val="TxtJustifi"/>
            </w:pPr>
            <w:proofErr w:type="gramStart"/>
            <w:r w:rsidRPr="00282A42">
              <w:t>mais</w:t>
            </w:r>
            <w:proofErr w:type="gramEnd"/>
            <w:r w:rsidRPr="00282A42">
              <w:t xml:space="preserve"> stocké sur 8 bits)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852F" w14:textId="77777777" w:rsidR="00282A42" w:rsidRPr="00282A42" w:rsidRDefault="00282A42" w:rsidP="00282A42">
            <w:pPr>
              <w:pStyle w:val="TxtJustifi"/>
              <w:rPr>
                <w:lang w:val="fr-FR"/>
              </w:rPr>
            </w:pPr>
            <w:r w:rsidRPr="00282A42">
              <w:rPr>
                <w:lang w:val="fr-FR"/>
              </w:rPr>
              <w:t> 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05754" w14:textId="77777777" w:rsidR="00282A42" w:rsidRPr="00282A42" w:rsidRDefault="00282A42" w:rsidP="00282A42">
            <w:pPr>
              <w:pStyle w:val="TxtJustifi"/>
            </w:pPr>
            <w:proofErr w:type="spellStart"/>
            <w:proofErr w:type="gramStart"/>
            <w:r w:rsidRPr="00282A42">
              <w:rPr>
                <w:b/>
                <w:bCs/>
              </w:rPr>
              <w:t>true</w:t>
            </w:r>
            <w:proofErr w:type="spellEnd"/>
            <w:proofErr w:type="gramEnd"/>
            <w:r w:rsidRPr="00282A42">
              <w:rPr>
                <w:b/>
                <w:bCs/>
              </w:rPr>
              <w:t xml:space="preserve"> </w:t>
            </w:r>
            <w:r w:rsidRPr="00282A42">
              <w:t xml:space="preserve">ou </w:t>
            </w:r>
            <w:r w:rsidRPr="00282A42">
              <w:rPr>
                <w:b/>
                <w:bCs/>
              </w:rPr>
              <w:t>false</w:t>
            </w:r>
          </w:p>
        </w:tc>
      </w:tr>
    </w:tbl>
    <w:p w14:paraId="133F5A05" w14:textId="31EE28CA" w:rsidR="00282A42" w:rsidRPr="00282A42" w:rsidRDefault="00503155" w:rsidP="00282A42">
      <w:pPr>
        <w:pStyle w:val="TxtJustifi"/>
        <w:rPr>
          <w:lang w:val="fr-FR"/>
        </w:rPr>
      </w:pPr>
      <w:r>
        <w:rPr>
          <w:lang w:val="fr-FR"/>
        </w:rPr>
        <w:t>String n’est pas un type de base</w:t>
      </w:r>
    </w:p>
    <w:p w14:paraId="2C89FF17" w14:textId="42906300" w:rsidR="00E24DB4" w:rsidRDefault="00E24DB4" w:rsidP="00E24DB4">
      <w:pPr>
        <w:pStyle w:val="Titre2"/>
        <w:rPr>
          <w:lang w:val="fr-FR"/>
        </w:rPr>
      </w:pPr>
      <w:bookmarkStart w:id="4" w:name="_Toc183720596"/>
      <w:r w:rsidRPr="00E24DB4">
        <w:rPr>
          <w:lang w:val="fr-FR"/>
        </w:rPr>
        <w:lastRenderedPageBreak/>
        <w:t>Déclaration d’une variable et affectation d’une variable</w:t>
      </w:r>
      <w:bookmarkEnd w:id="4"/>
    </w:p>
    <w:p w14:paraId="3DB443DA" w14:textId="536C00AD" w:rsidR="00772EAD" w:rsidRDefault="00772EAD" w:rsidP="00772EAD">
      <w:pPr>
        <w:pStyle w:val="TxtJustifi"/>
        <w:rPr>
          <w:lang w:val="fr-FR"/>
        </w:rPr>
      </w:pPr>
      <w:r>
        <w:rPr>
          <w:lang w:val="fr-FR"/>
        </w:rPr>
        <w:t>Pour déclarer une variable, on écrit</w:t>
      </w:r>
    </w:p>
    <w:p w14:paraId="4CC985B5" w14:textId="6C258DF4" w:rsidR="00772EAD" w:rsidRPr="00A950F1" w:rsidRDefault="00DC4AD8" w:rsidP="00D670BC">
      <w:pPr>
        <w:pStyle w:val="Code"/>
        <w:rPr>
          <w:rStyle w:val="CCode"/>
        </w:rPr>
      </w:pPr>
      <w:r w:rsidRPr="00A950F1">
        <w:rPr>
          <w:rStyle w:val="CCode"/>
          <w:highlight w:val="black"/>
        </w:rPr>
        <w:t>Int variable</w:t>
      </w:r>
    </w:p>
    <w:p w14:paraId="24AE0C81" w14:textId="2D4D4D73" w:rsidR="001A0554" w:rsidRDefault="001A0554" w:rsidP="001A0554">
      <w:pPr>
        <w:pStyle w:val="TxtJustifi"/>
        <w:rPr>
          <w:rStyle w:val="CItalique"/>
          <w:i w:val="0"/>
        </w:rPr>
      </w:pPr>
      <w:r>
        <w:rPr>
          <w:rStyle w:val="CItalique"/>
          <w:i w:val="0"/>
        </w:rPr>
        <w:t>Pour affecter une variable, on écrit </w:t>
      </w:r>
    </w:p>
    <w:p w14:paraId="4BB7197B" w14:textId="7390E420" w:rsidR="001A0554" w:rsidRPr="00A950F1" w:rsidRDefault="001A0554" w:rsidP="001A0554">
      <w:pPr>
        <w:pStyle w:val="Code"/>
        <w:rPr>
          <w:rStyle w:val="CCode"/>
        </w:rPr>
      </w:pPr>
      <w:proofErr w:type="gramStart"/>
      <w:r w:rsidRPr="00A950F1">
        <w:rPr>
          <w:rStyle w:val="CCode"/>
          <w:highlight w:val="black"/>
        </w:rPr>
        <w:t>variable</w:t>
      </w:r>
      <w:proofErr w:type="gramEnd"/>
      <w:r w:rsidRPr="00A950F1">
        <w:rPr>
          <w:rStyle w:val="CCode"/>
          <w:highlight w:val="black"/>
        </w:rPr>
        <w:t xml:space="preserve"> = valeur1</w:t>
      </w:r>
    </w:p>
    <w:p w14:paraId="6AB0EC5D" w14:textId="43799F39" w:rsidR="001A0554" w:rsidRDefault="004D4299" w:rsidP="004D4299">
      <w:pPr>
        <w:pStyle w:val="TxtJustifi"/>
        <w:rPr>
          <w:rStyle w:val="CSoulign"/>
          <w:u w:val="none"/>
        </w:rPr>
      </w:pPr>
      <w:proofErr w:type="gramStart"/>
      <w:r w:rsidRPr="004D4299">
        <w:rPr>
          <w:rStyle w:val="CSoulign"/>
          <w:u w:val="none"/>
        </w:rPr>
        <w:t>on</w:t>
      </w:r>
      <w:proofErr w:type="gramEnd"/>
      <w:r w:rsidRPr="004D4299">
        <w:rPr>
          <w:rStyle w:val="CSoulign"/>
          <w:u w:val="none"/>
        </w:rPr>
        <w:t xml:space="preserve"> peut tout faire sur une ligne </w:t>
      </w:r>
    </w:p>
    <w:p w14:paraId="64CEF6C5" w14:textId="03224E39" w:rsidR="004D4299" w:rsidRPr="00A950F1" w:rsidRDefault="004D4299" w:rsidP="004D4299">
      <w:pPr>
        <w:pStyle w:val="Code"/>
        <w:rPr>
          <w:rStyle w:val="CCode"/>
        </w:rPr>
      </w:pPr>
      <w:proofErr w:type="spellStart"/>
      <w:proofErr w:type="gramStart"/>
      <w:r w:rsidRPr="00A950F1">
        <w:rPr>
          <w:rStyle w:val="CCode"/>
          <w:highlight w:val="black"/>
        </w:rPr>
        <w:t>int</w:t>
      </w:r>
      <w:proofErr w:type="spellEnd"/>
      <w:proofErr w:type="gramEnd"/>
      <w:r w:rsidRPr="00A950F1">
        <w:rPr>
          <w:rStyle w:val="CCode"/>
          <w:highlight w:val="black"/>
        </w:rPr>
        <w:t xml:space="preserve"> variable = valeur1</w:t>
      </w:r>
    </w:p>
    <w:p w14:paraId="1BB70855" w14:textId="3B92140E" w:rsidR="00E24DB4" w:rsidRDefault="00E24DB4" w:rsidP="00E24DB4">
      <w:pPr>
        <w:pStyle w:val="Titre2"/>
        <w:rPr>
          <w:lang w:val="fr-FR"/>
        </w:rPr>
      </w:pPr>
      <w:bookmarkStart w:id="5" w:name="_Toc183720597"/>
      <w:r w:rsidRPr="00E24DB4">
        <w:rPr>
          <w:lang w:val="fr-FR"/>
        </w:rPr>
        <w:t>Déclaration d’une constante</w:t>
      </w:r>
      <w:bookmarkEnd w:id="5"/>
    </w:p>
    <w:p w14:paraId="698A3DA9" w14:textId="77777777" w:rsidR="00A950F1" w:rsidRPr="00A950F1" w:rsidRDefault="00A950F1" w:rsidP="00A950F1">
      <w:pPr>
        <w:pStyle w:val="Code"/>
        <w:rPr>
          <w:rStyle w:val="CCode"/>
          <w:highlight w:val="black"/>
        </w:rPr>
      </w:pPr>
      <w:proofErr w:type="gramStart"/>
      <w:r w:rsidRPr="00A950F1">
        <w:rPr>
          <w:rStyle w:val="CCode"/>
          <w:highlight w:val="black"/>
        </w:rPr>
        <w:t>public</w:t>
      </w:r>
      <w:proofErr w:type="gramEnd"/>
      <w:r w:rsidRPr="00A950F1">
        <w:rPr>
          <w:rStyle w:val="CCode"/>
          <w:highlight w:val="black"/>
        </w:rPr>
        <w:t xml:space="preserve"> class JavaApplication82 {</w:t>
      </w:r>
    </w:p>
    <w:p w14:paraId="776C6391" w14:textId="047AD777" w:rsidR="00A950F1" w:rsidRPr="00A950F1" w:rsidRDefault="00A950F1" w:rsidP="00A950F1">
      <w:pPr>
        <w:pStyle w:val="Code"/>
        <w:rPr>
          <w:rStyle w:val="CCode"/>
          <w:highlight w:val="black"/>
        </w:rPr>
      </w:pPr>
    </w:p>
    <w:p w14:paraId="1434B674" w14:textId="77777777" w:rsidR="00A950F1" w:rsidRPr="00A950F1" w:rsidRDefault="00A950F1" w:rsidP="00A950F1">
      <w:pPr>
        <w:pStyle w:val="Code"/>
        <w:rPr>
          <w:rStyle w:val="CCode"/>
          <w:highlight w:val="black"/>
        </w:rPr>
      </w:pPr>
      <w:r w:rsidRPr="00A950F1">
        <w:rPr>
          <w:rStyle w:val="CCode"/>
          <w:highlight w:val="black"/>
        </w:rPr>
        <w:t xml:space="preserve">    </w:t>
      </w:r>
      <w:proofErr w:type="gramStart"/>
      <w:r w:rsidRPr="00A950F1">
        <w:rPr>
          <w:rStyle w:val="CCode"/>
          <w:highlight w:val="black"/>
        </w:rPr>
        <w:t>public</w:t>
      </w:r>
      <w:proofErr w:type="gramEnd"/>
      <w:r w:rsidRPr="00A950F1">
        <w:rPr>
          <w:rStyle w:val="CCode"/>
          <w:highlight w:val="black"/>
        </w:rPr>
        <w:t xml:space="preserve"> final </w:t>
      </w:r>
      <w:proofErr w:type="spellStart"/>
      <w:r w:rsidRPr="00A950F1">
        <w:rPr>
          <w:rStyle w:val="CCode"/>
          <w:highlight w:val="black"/>
        </w:rPr>
        <w:t>static</w:t>
      </w:r>
      <w:proofErr w:type="spellEnd"/>
      <w:r w:rsidRPr="00A950F1">
        <w:rPr>
          <w:rStyle w:val="CCode"/>
          <w:highlight w:val="black"/>
        </w:rPr>
        <w:t xml:space="preserve"> double PI = 3.1415926;</w:t>
      </w:r>
    </w:p>
    <w:p w14:paraId="45482E85" w14:textId="27CA338D" w:rsidR="00A950F1" w:rsidRPr="00A950F1" w:rsidRDefault="00A950F1" w:rsidP="00A950F1">
      <w:pPr>
        <w:pStyle w:val="Code"/>
        <w:rPr>
          <w:rStyle w:val="CCode"/>
          <w:highlight w:val="black"/>
        </w:rPr>
      </w:pPr>
    </w:p>
    <w:p w14:paraId="7D2D8EDC" w14:textId="77777777" w:rsidR="00A950F1" w:rsidRPr="00A950F1" w:rsidRDefault="00A950F1" w:rsidP="00A950F1">
      <w:pPr>
        <w:pStyle w:val="Code"/>
        <w:rPr>
          <w:rStyle w:val="CCode"/>
          <w:highlight w:val="black"/>
        </w:rPr>
      </w:pPr>
      <w:r w:rsidRPr="00A950F1">
        <w:rPr>
          <w:rStyle w:val="CCode"/>
          <w:highlight w:val="black"/>
        </w:rPr>
        <w:t xml:space="preserve">    </w:t>
      </w:r>
      <w:proofErr w:type="gramStart"/>
      <w:r w:rsidRPr="00A950F1">
        <w:rPr>
          <w:rStyle w:val="CCode"/>
          <w:highlight w:val="black"/>
        </w:rPr>
        <w:t>public</w:t>
      </w:r>
      <w:proofErr w:type="gramEnd"/>
      <w:r w:rsidRPr="00A950F1">
        <w:rPr>
          <w:rStyle w:val="CCode"/>
          <w:highlight w:val="black"/>
        </w:rPr>
        <w:t xml:space="preserve"> </w:t>
      </w:r>
      <w:proofErr w:type="spellStart"/>
      <w:r w:rsidRPr="00A950F1">
        <w:rPr>
          <w:rStyle w:val="CCode"/>
          <w:highlight w:val="black"/>
        </w:rPr>
        <w:t>static</w:t>
      </w:r>
      <w:proofErr w:type="spellEnd"/>
      <w:r w:rsidRPr="00A950F1">
        <w:rPr>
          <w:rStyle w:val="CCode"/>
          <w:highlight w:val="black"/>
        </w:rPr>
        <w:t xml:space="preserve"> </w:t>
      </w:r>
      <w:proofErr w:type="spellStart"/>
      <w:r w:rsidRPr="00A950F1">
        <w:rPr>
          <w:rStyle w:val="CCode"/>
          <w:highlight w:val="black"/>
        </w:rPr>
        <w:t>void</w:t>
      </w:r>
      <w:proofErr w:type="spellEnd"/>
      <w:r w:rsidRPr="00A950F1">
        <w:rPr>
          <w:rStyle w:val="CCode"/>
          <w:highlight w:val="black"/>
        </w:rPr>
        <w:t xml:space="preserve"> main( String[] args ) {</w:t>
      </w:r>
    </w:p>
    <w:p w14:paraId="57CE995D" w14:textId="0AB5156C" w:rsidR="00A950F1" w:rsidRPr="00A950F1" w:rsidRDefault="00A950F1" w:rsidP="00A950F1">
      <w:pPr>
        <w:pStyle w:val="Code"/>
        <w:rPr>
          <w:rStyle w:val="CCode"/>
          <w:highlight w:val="black"/>
        </w:rPr>
      </w:pPr>
    </w:p>
    <w:p w14:paraId="2BDE5FF9" w14:textId="77777777" w:rsidR="00A950F1" w:rsidRPr="00A950F1" w:rsidRDefault="00A950F1" w:rsidP="00A950F1">
      <w:pPr>
        <w:pStyle w:val="Code"/>
        <w:rPr>
          <w:rStyle w:val="CCode"/>
          <w:highlight w:val="black"/>
        </w:rPr>
      </w:pPr>
      <w:r w:rsidRPr="00A950F1">
        <w:rPr>
          <w:rStyle w:val="CCode"/>
          <w:highlight w:val="black"/>
        </w:rPr>
        <w:t xml:space="preserve">        </w:t>
      </w:r>
      <w:proofErr w:type="spellStart"/>
      <w:r w:rsidRPr="00A950F1">
        <w:rPr>
          <w:rStyle w:val="CCode"/>
          <w:highlight w:val="black"/>
        </w:rPr>
        <w:t>System.out.println</w:t>
      </w:r>
      <w:proofErr w:type="spellEnd"/>
      <w:proofErr w:type="gramStart"/>
      <w:r w:rsidRPr="00A950F1">
        <w:rPr>
          <w:rStyle w:val="CCode"/>
          <w:highlight w:val="black"/>
        </w:rPr>
        <w:t>( "</w:t>
      </w:r>
      <w:proofErr w:type="gramEnd"/>
      <w:r w:rsidRPr="00A950F1">
        <w:rPr>
          <w:rStyle w:val="CCode"/>
          <w:highlight w:val="black"/>
        </w:rPr>
        <w:t>La valeur de pi est " + PI );</w:t>
      </w:r>
    </w:p>
    <w:p w14:paraId="0D14AF79" w14:textId="4B00F12C" w:rsidR="00A950F1" w:rsidRPr="00A950F1" w:rsidRDefault="00A950F1" w:rsidP="00A950F1">
      <w:pPr>
        <w:pStyle w:val="Code"/>
        <w:rPr>
          <w:rStyle w:val="CCode"/>
          <w:highlight w:val="black"/>
        </w:rPr>
      </w:pPr>
    </w:p>
    <w:p w14:paraId="6D9C6A87" w14:textId="77777777" w:rsidR="00A950F1" w:rsidRPr="00A950F1" w:rsidRDefault="00A950F1" w:rsidP="00A950F1">
      <w:pPr>
        <w:pStyle w:val="Code"/>
        <w:rPr>
          <w:rStyle w:val="CCode"/>
          <w:highlight w:val="black"/>
        </w:rPr>
      </w:pPr>
      <w:r w:rsidRPr="00A950F1">
        <w:rPr>
          <w:rStyle w:val="CCode"/>
          <w:highlight w:val="black"/>
        </w:rPr>
        <w:t xml:space="preserve">    }</w:t>
      </w:r>
    </w:p>
    <w:p w14:paraId="24AFB860" w14:textId="333B6BC7" w:rsidR="00A950F1" w:rsidRPr="00A950F1" w:rsidRDefault="00A950F1" w:rsidP="00A950F1">
      <w:pPr>
        <w:pStyle w:val="Code"/>
        <w:rPr>
          <w:rStyle w:val="CCode"/>
          <w:highlight w:val="black"/>
        </w:rPr>
      </w:pPr>
    </w:p>
    <w:p w14:paraId="0441141E" w14:textId="77777777" w:rsidR="00A950F1" w:rsidRDefault="00A950F1" w:rsidP="00A950F1">
      <w:pPr>
        <w:pStyle w:val="Code"/>
      </w:pPr>
      <w:r w:rsidRPr="00A950F1">
        <w:rPr>
          <w:highlight w:val="black"/>
          <w:shd w:val="clear" w:color="auto" w:fill="FFFFFF"/>
        </w:rPr>
        <w:t>}</w:t>
      </w:r>
    </w:p>
    <w:p w14:paraId="4AB7EF55" w14:textId="77777777" w:rsidR="004D4299" w:rsidRPr="004D4299" w:rsidRDefault="004D4299" w:rsidP="004D4299">
      <w:pPr>
        <w:pStyle w:val="TxtJustifi"/>
        <w:rPr>
          <w:lang w:val="fr-FR"/>
        </w:rPr>
      </w:pPr>
    </w:p>
    <w:p w14:paraId="4CFAC844" w14:textId="241E7422" w:rsidR="00E24DB4" w:rsidRDefault="00E24DB4" w:rsidP="00E24DB4">
      <w:pPr>
        <w:pStyle w:val="Titre2"/>
        <w:rPr>
          <w:lang w:val="fr-FR"/>
        </w:rPr>
      </w:pPr>
      <w:bookmarkStart w:id="6" w:name="_Toc183720598"/>
      <w:r w:rsidRPr="00E24DB4">
        <w:rPr>
          <w:lang w:val="fr-FR"/>
        </w:rPr>
        <w:t>Les commentaires (une ligne ou plusieurs lignes)</w:t>
      </w:r>
      <w:bookmarkEnd w:id="6"/>
    </w:p>
    <w:p w14:paraId="17F08A79" w14:textId="4D3C1EC5" w:rsidR="00193157" w:rsidRDefault="00193157" w:rsidP="00193157">
      <w:pPr>
        <w:pStyle w:val="TxtJustifi"/>
        <w:rPr>
          <w:lang w:val="fr-FR"/>
        </w:rPr>
      </w:pPr>
      <w:r>
        <w:rPr>
          <w:lang w:val="fr-FR"/>
        </w:rPr>
        <w:t xml:space="preserve">Une ligne : On met // devant le texte à mettre en commentaire. </w:t>
      </w:r>
    </w:p>
    <w:p w14:paraId="490FE96F" w14:textId="194AE53C" w:rsidR="00193157" w:rsidRPr="005A3375" w:rsidRDefault="00193157" w:rsidP="00193157">
      <w:pPr>
        <w:pStyle w:val="TxtJustifi"/>
        <w:rPr>
          <w:lang w:val="fr-FR"/>
        </w:rPr>
      </w:pPr>
      <w:r>
        <w:rPr>
          <w:lang w:val="fr-FR"/>
        </w:rPr>
        <w:t xml:space="preserve">Plusieurs lignes : </w:t>
      </w:r>
      <w:r w:rsidR="005A3375">
        <w:rPr>
          <w:lang w:val="fr-FR"/>
        </w:rPr>
        <w:t xml:space="preserve">on met /* </w:t>
      </w:r>
      <w:r w:rsidR="005A3375" w:rsidRPr="005A3375">
        <w:rPr>
          <w:i/>
          <w:iCs/>
          <w:u w:val="single"/>
          <w:lang w:val="fr-FR"/>
        </w:rPr>
        <w:t>texte en commentaire</w:t>
      </w:r>
      <w:r w:rsidR="005A3375">
        <w:rPr>
          <w:lang w:val="fr-FR"/>
        </w:rPr>
        <w:t xml:space="preserve"> */</w:t>
      </w:r>
      <w:r w:rsidR="002E4B0C">
        <w:rPr>
          <w:lang w:val="fr-FR"/>
        </w:rPr>
        <w:t xml:space="preserve"> pour mettre en commentaire sur plusieurs lignes</w:t>
      </w:r>
    </w:p>
    <w:p w14:paraId="5C80E5EC" w14:textId="233936BD" w:rsidR="00E24DB4" w:rsidRDefault="00E24DB4" w:rsidP="00E24DB4">
      <w:pPr>
        <w:pStyle w:val="Titre2"/>
        <w:rPr>
          <w:lang w:val="fr-FR"/>
        </w:rPr>
      </w:pPr>
      <w:bookmarkStart w:id="7" w:name="_Toc183720599"/>
      <w:r w:rsidRPr="00E24DB4">
        <w:rPr>
          <w:lang w:val="fr-FR"/>
        </w:rPr>
        <w:t>L'écriture sur la console avec la méthode sout (</w:t>
      </w:r>
      <w:proofErr w:type="spellStart"/>
      <w:r w:rsidRPr="00E24DB4">
        <w:rPr>
          <w:lang w:val="fr-FR"/>
        </w:rPr>
        <w:t>println</w:t>
      </w:r>
      <w:proofErr w:type="spellEnd"/>
      <w:r w:rsidRPr="00E24DB4">
        <w:rPr>
          <w:lang w:val="fr-FR"/>
        </w:rPr>
        <w:t xml:space="preserve"> et </w:t>
      </w:r>
      <w:proofErr w:type="spellStart"/>
      <w:r w:rsidRPr="00E24DB4">
        <w:rPr>
          <w:lang w:val="fr-FR"/>
        </w:rPr>
        <w:t>print</w:t>
      </w:r>
      <w:proofErr w:type="spellEnd"/>
      <w:r w:rsidRPr="00E24DB4">
        <w:rPr>
          <w:lang w:val="fr-FR"/>
        </w:rPr>
        <w:t>)</w:t>
      </w:r>
      <w:bookmarkEnd w:id="7"/>
    </w:p>
    <w:p w14:paraId="38560C32" w14:textId="54549CBF" w:rsidR="00B22120" w:rsidRDefault="00862511" w:rsidP="002E4B0C">
      <w:pPr>
        <w:pStyle w:val="TxtJustifi"/>
        <w:rPr>
          <w:lang w:val="fr-FR"/>
        </w:rPr>
      </w:pPr>
      <w:r>
        <w:rPr>
          <w:lang w:val="fr-FR"/>
        </w:rPr>
        <w:t xml:space="preserve">Sout : est l’abréviation de </w:t>
      </w:r>
      <w:proofErr w:type="spellStart"/>
      <w:r w:rsidRPr="00B22120">
        <w:rPr>
          <w:rStyle w:val="CCode"/>
          <w:color w:val="00B050"/>
          <w:highlight w:val="black"/>
        </w:rPr>
        <w:t>Syst</w:t>
      </w:r>
      <w:r w:rsidR="00BB3572" w:rsidRPr="00B22120">
        <w:rPr>
          <w:rStyle w:val="CCode"/>
          <w:color w:val="00B050"/>
          <w:highlight w:val="black"/>
        </w:rPr>
        <w:t>em.out.println</w:t>
      </w:r>
      <w:proofErr w:type="spellEnd"/>
      <w:r w:rsidR="00BB3572" w:rsidRPr="00B22120">
        <w:rPr>
          <w:rStyle w:val="CCode"/>
          <w:color w:val="00B050"/>
          <w:highlight w:val="black"/>
        </w:rPr>
        <w:t>()</w:t>
      </w:r>
      <w:r w:rsidR="00BB3572" w:rsidRPr="00B22120">
        <w:rPr>
          <w:rStyle w:val="CCode"/>
        </w:rPr>
        <w:t>.</w:t>
      </w:r>
      <w:r w:rsidR="00BB3572">
        <w:rPr>
          <w:lang w:val="fr-FR"/>
        </w:rPr>
        <w:t xml:space="preserve"> C’est pour affic</w:t>
      </w:r>
      <w:r w:rsidR="00B22120">
        <w:rPr>
          <w:lang w:val="fr-FR"/>
        </w:rPr>
        <w:t>her quelque chose dans la console.</w:t>
      </w:r>
    </w:p>
    <w:p w14:paraId="0E397448" w14:textId="5DB9F9AC" w:rsidR="00B22120" w:rsidRDefault="00B22120" w:rsidP="002E4B0C">
      <w:pPr>
        <w:pStyle w:val="TxtJustifi"/>
        <w:rPr>
          <w:color w:val="00B050"/>
          <w:lang w:val="fr-FR"/>
        </w:rPr>
      </w:pPr>
      <w:r>
        <w:rPr>
          <w:lang w:val="fr-FR"/>
        </w:rPr>
        <w:t xml:space="preserve">Pour mettre </w:t>
      </w:r>
      <w:proofErr w:type="spellStart"/>
      <w:r w:rsidRPr="00CB11D7">
        <w:rPr>
          <w:rStyle w:val="CCode"/>
          <w:color w:val="00B050"/>
          <w:highlight w:val="black"/>
        </w:rPr>
        <w:t>Système.out.print</w:t>
      </w:r>
      <w:proofErr w:type="spellEnd"/>
      <w:r w:rsidRPr="00CB11D7">
        <w:rPr>
          <w:rStyle w:val="CCode"/>
          <w:color w:val="00B050"/>
          <w:highlight w:val="black"/>
        </w:rPr>
        <w:t>()</w:t>
      </w:r>
      <w:r w:rsidRPr="00B22120">
        <w:rPr>
          <w:color w:val="00B050"/>
          <w:lang w:val="fr-FR"/>
        </w:rPr>
        <w:t xml:space="preserve"> </w:t>
      </w:r>
      <w:r>
        <w:rPr>
          <w:lang w:val="fr-FR"/>
        </w:rPr>
        <w:t>on supprime le</w:t>
      </w:r>
      <w:r w:rsidRPr="00CB11D7">
        <w:rPr>
          <w:rStyle w:val="CCode"/>
          <w:color w:val="00B050"/>
        </w:rPr>
        <w:t xml:space="preserve"> </w:t>
      </w:r>
      <w:r w:rsidRPr="00CB11D7">
        <w:rPr>
          <w:rStyle w:val="CCode"/>
          <w:color w:val="00B050"/>
          <w:highlight w:val="black"/>
        </w:rPr>
        <w:t>ln</w:t>
      </w:r>
    </w:p>
    <w:p w14:paraId="4F25D7FF" w14:textId="773CE7B9" w:rsidR="00B22120" w:rsidRPr="00B22120" w:rsidRDefault="00B22120" w:rsidP="00B22120">
      <w:pPr>
        <w:pStyle w:val="TxtJustifi"/>
      </w:pPr>
      <w:r>
        <w:t xml:space="preserve">La différence est que sans </w:t>
      </w:r>
      <w:r w:rsidRPr="00CB11D7">
        <w:rPr>
          <w:rStyle w:val="CCode"/>
          <w:color w:val="00B050"/>
          <w:highlight w:val="black"/>
        </w:rPr>
        <w:t>ln</w:t>
      </w:r>
      <w:r>
        <w:t xml:space="preserve"> c’est quand on ne veut pas de retour à la ligne </w:t>
      </w:r>
    </w:p>
    <w:p w14:paraId="2421F4A2" w14:textId="77777777" w:rsidR="00B22120" w:rsidRPr="002E4B0C" w:rsidRDefault="00B22120" w:rsidP="002E4B0C">
      <w:pPr>
        <w:pStyle w:val="TxtJustifi"/>
        <w:rPr>
          <w:lang w:val="fr-FR"/>
        </w:rPr>
      </w:pPr>
    </w:p>
    <w:p w14:paraId="693AE12C" w14:textId="65EFFFA8" w:rsidR="00E24DB4" w:rsidRDefault="00E24DB4" w:rsidP="00E24DB4">
      <w:pPr>
        <w:pStyle w:val="Titre2"/>
        <w:rPr>
          <w:lang w:val="fr-FR"/>
        </w:rPr>
      </w:pPr>
      <w:bookmarkStart w:id="8" w:name="_Toc183720600"/>
      <w:r w:rsidRPr="00E24DB4">
        <w:rPr>
          <w:lang w:val="fr-FR"/>
        </w:rPr>
        <w:t>Les opérateurs en Java</w:t>
      </w:r>
      <w:bookmarkEnd w:id="8"/>
    </w:p>
    <w:p w14:paraId="7695DCD1" w14:textId="7A772BCE" w:rsidR="00E24DB4" w:rsidRDefault="00E24DB4" w:rsidP="00E24DB4">
      <w:pPr>
        <w:pStyle w:val="Titre3"/>
        <w:rPr>
          <w:lang w:val="fr-FR"/>
        </w:rPr>
      </w:pPr>
      <w:bookmarkStart w:id="9" w:name="_Toc183720601"/>
      <w:r w:rsidRPr="00E24DB4">
        <w:rPr>
          <w:lang w:val="fr-FR"/>
        </w:rPr>
        <w:t>Les opérateurs de calcul (+ - * / %)</w:t>
      </w:r>
      <w:bookmarkEnd w:id="9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1"/>
        <w:gridCol w:w="1958"/>
        <w:gridCol w:w="2912"/>
        <w:gridCol w:w="1080"/>
        <w:gridCol w:w="2036"/>
      </w:tblGrid>
      <w:tr w:rsidR="005A2920" w:rsidRPr="005A2920" w14:paraId="705710CB" w14:textId="77777777" w:rsidTr="005A2920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E9E64" w14:textId="77777777" w:rsidR="005A2920" w:rsidRPr="005A2920" w:rsidRDefault="005A2920" w:rsidP="005A2920">
            <w:pPr>
              <w:pStyle w:val="TxtJustifi"/>
            </w:pPr>
            <w:r w:rsidRPr="005A2920">
              <w:rPr>
                <w:b/>
                <w:bCs/>
              </w:rPr>
              <w:t>Opérateur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F48C2" w14:textId="77777777" w:rsidR="005A2920" w:rsidRPr="005A2920" w:rsidRDefault="005A2920" w:rsidP="005A2920">
            <w:pPr>
              <w:pStyle w:val="TxtJustifi"/>
            </w:pPr>
            <w:r w:rsidRPr="005A2920">
              <w:rPr>
                <w:b/>
                <w:bCs/>
              </w:rPr>
              <w:t>Dénomination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6F992" w14:textId="77777777" w:rsidR="005A2920" w:rsidRPr="005A2920" w:rsidRDefault="005A2920" w:rsidP="005A2920">
            <w:pPr>
              <w:pStyle w:val="TxtJustifi"/>
            </w:pPr>
            <w:r w:rsidRPr="005A2920">
              <w:rPr>
                <w:b/>
                <w:bCs/>
              </w:rPr>
              <w:t>Effet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10744" w14:textId="77777777" w:rsidR="005A2920" w:rsidRPr="005A2920" w:rsidRDefault="005A2920" w:rsidP="005A2920">
            <w:pPr>
              <w:pStyle w:val="TxtJustifi"/>
            </w:pPr>
            <w:r w:rsidRPr="005A2920">
              <w:rPr>
                <w:b/>
                <w:bCs/>
              </w:rPr>
              <w:t>Exemple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0A282" w14:textId="77777777" w:rsidR="005A2920" w:rsidRPr="005A2920" w:rsidRDefault="005A2920" w:rsidP="005A2920">
            <w:pPr>
              <w:pStyle w:val="TxtJustifi"/>
            </w:pPr>
            <w:r w:rsidRPr="005A2920">
              <w:rPr>
                <w:b/>
                <w:bCs/>
              </w:rPr>
              <w:t>Résultat (</w:t>
            </w:r>
            <w:proofErr w:type="spellStart"/>
            <w:r w:rsidRPr="005A2920">
              <w:rPr>
                <w:b/>
                <w:bCs/>
              </w:rPr>
              <w:t>int</w:t>
            </w:r>
            <w:proofErr w:type="spellEnd"/>
            <w:r w:rsidRPr="005A2920">
              <w:rPr>
                <w:b/>
                <w:bCs/>
              </w:rPr>
              <w:t xml:space="preserve"> x=7)</w:t>
            </w:r>
          </w:p>
        </w:tc>
      </w:tr>
      <w:tr w:rsidR="005A2920" w:rsidRPr="005A2920" w14:paraId="372D5028" w14:textId="77777777" w:rsidTr="005A2920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C2519" w14:textId="77777777" w:rsidR="005A2920" w:rsidRPr="005A2920" w:rsidRDefault="005A2920" w:rsidP="005A2920">
            <w:pPr>
              <w:pStyle w:val="TxtJustifi"/>
            </w:pPr>
            <w:r w:rsidRPr="005A2920">
              <w:t>+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80978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opérateur</w:t>
            </w:r>
            <w:proofErr w:type="gramEnd"/>
            <w:r w:rsidRPr="005A2920">
              <w:t xml:space="preserve"> d'addition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03530" w14:textId="77777777" w:rsidR="005A2920" w:rsidRPr="005A2920" w:rsidRDefault="005A2920" w:rsidP="005A2920">
            <w:pPr>
              <w:pStyle w:val="TxtJustifi"/>
            </w:pPr>
            <w:r w:rsidRPr="005A2920">
              <w:t>Ajoute deux valeurs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517D4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x</w:t>
            </w:r>
            <w:proofErr w:type="gramEnd"/>
            <w:r w:rsidRPr="005A2920">
              <w:t>+3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FEBFE" w14:textId="77777777" w:rsidR="005A2920" w:rsidRPr="005A2920" w:rsidRDefault="005A2920" w:rsidP="005A2920">
            <w:pPr>
              <w:pStyle w:val="TxtJustifi"/>
            </w:pPr>
            <w:r w:rsidRPr="005A2920">
              <w:t>10</w:t>
            </w:r>
          </w:p>
        </w:tc>
      </w:tr>
      <w:tr w:rsidR="005A2920" w:rsidRPr="005A2920" w14:paraId="24564A99" w14:textId="77777777" w:rsidTr="005A2920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8E30C" w14:textId="77777777" w:rsidR="005A2920" w:rsidRPr="005A2920" w:rsidRDefault="005A2920" w:rsidP="005A2920">
            <w:pPr>
              <w:pStyle w:val="TxtJustifi"/>
            </w:pPr>
            <w:r w:rsidRPr="005A2920">
              <w:t>-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B3F5E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opérateur</w:t>
            </w:r>
            <w:proofErr w:type="gramEnd"/>
            <w:r w:rsidRPr="005A2920">
              <w:t xml:space="preserve"> de soustraction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AC43B" w14:textId="77777777" w:rsidR="005A2920" w:rsidRPr="005A2920" w:rsidRDefault="005A2920" w:rsidP="005A2920">
            <w:pPr>
              <w:pStyle w:val="TxtJustifi"/>
            </w:pPr>
            <w:r w:rsidRPr="005A2920">
              <w:t>Soustrait deux valeurs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6BF0F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x</w:t>
            </w:r>
            <w:proofErr w:type="gramEnd"/>
            <w:r w:rsidRPr="005A2920">
              <w:t>-3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C820E" w14:textId="77777777" w:rsidR="005A2920" w:rsidRPr="005A2920" w:rsidRDefault="005A2920" w:rsidP="005A2920">
            <w:pPr>
              <w:pStyle w:val="TxtJustifi"/>
            </w:pPr>
            <w:r w:rsidRPr="005A2920">
              <w:t>4</w:t>
            </w:r>
          </w:p>
        </w:tc>
      </w:tr>
      <w:tr w:rsidR="005A2920" w:rsidRPr="005A2920" w14:paraId="53F8388E" w14:textId="77777777" w:rsidTr="005A2920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89E8F" w14:textId="77777777" w:rsidR="005A2920" w:rsidRPr="005A2920" w:rsidRDefault="005A2920" w:rsidP="005A2920">
            <w:pPr>
              <w:pStyle w:val="TxtJustifi"/>
            </w:pPr>
            <w:r w:rsidRPr="005A2920">
              <w:t>*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798A9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opérateur</w:t>
            </w:r>
            <w:proofErr w:type="gramEnd"/>
            <w:r w:rsidRPr="005A2920">
              <w:t xml:space="preserve"> de multiplication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85487" w14:textId="77777777" w:rsidR="005A2920" w:rsidRPr="005A2920" w:rsidRDefault="005A2920" w:rsidP="005A2920">
            <w:pPr>
              <w:pStyle w:val="TxtJustifi"/>
            </w:pPr>
            <w:r w:rsidRPr="005A2920">
              <w:t>Multiplie deux valeurs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F7D50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x</w:t>
            </w:r>
            <w:proofErr w:type="gramEnd"/>
            <w:r w:rsidRPr="005A2920">
              <w:t>*3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7175D" w14:textId="77777777" w:rsidR="005A2920" w:rsidRPr="005A2920" w:rsidRDefault="005A2920" w:rsidP="005A2920">
            <w:pPr>
              <w:pStyle w:val="TxtJustifi"/>
            </w:pPr>
            <w:r w:rsidRPr="005A2920">
              <w:t>21</w:t>
            </w:r>
          </w:p>
        </w:tc>
      </w:tr>
      <w:tr w:rsidR="005A2920" w:rsidRPr="005A2920" w14:paraId="1E2CF1C1" w14:textId="77777777" w:rsidTr="005A2920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E7D78" w14:textId="77777777" w:rsidR="005A2920" w:rsidRPr="005A2920" w:rsidRDefault="005A2920" w:rsidP="005A2920">
            <w:pPr>
              <w:pStyle w:val="TxtJustifi"/>
            </w:pPr>
            <w:r w:rsidRPr="005A2920">
              <w:t>/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5548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opérateur</w:t>
            </w:r>
            <w:proofErr w:type="gramEnd"/>
            <w:r w:rsidRPr="005A2920">
              <w:t xml:space="preserve"> de division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4B28D" w14:textId="77777777" w:rsidR="005A2920" w:rsidRPr="005A2920" w:rsidRDefault="005A2920" w:rsidP="005A2920">
            <w:pPr>
              <w:pStyle w:val="TxtJustifi"/>
            </w:pPr>
            <w:r w:rsidRPr="005A2920">
              <w:t>Calcul le quotient de la division de deux valeurs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2ADC1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x</w:t>
            </w:r>
            <w:proofErr w:type="gramEnd"/>
            <w:r w:rsidRPr="005A2920">
              <w:t>/3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0997C" w14:textId="77777777" w:rsidR="005A2920" w:rsidRPr="005A2920" w:rsidRDefault="005A2920" w:rsidP="005A2920">
            <w:pPr>
              <w:pStyle w:val="TxtJustifi"/>
            </w:pPr>
            <w:r w:rsidRPr="005A2920">
              <w:t>2</w:t>
            </w:r>
          </w:p>
        </w:tc>
      </w:tr>
      <w:tr w:rsidR="005A2920" w:rsidRPr="005A2920" w14:paraId="40B23409" w14:textId="77777777" w:rsidTr="005A2920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34C6F" w14:textId="77777777" w:rsidR="005A2920" w:rsidRPr="005A2920" w:rsidRDefault="005A2920" w:rsidP="005A2920">
            <w:pPr>
              <w:pStyle w:val="TxtJustifi"/>
            </w:pPr>
            <w:r w:rsidRPr="005A2920">
              <w:t>%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81790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opérateur</w:t>
            </w:r>
            <w:proofErr w:type="gramEnd"/>
            <w:r w:rsidRPr="005A2920">
              <w:t xml:space="preserve"> de modulo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CD5F7" w14:textId="77777777" w:rsidR="005A2920" w:rsidRPr="005A2920" w:rsidRDefault="005A2920" w:rsidP="005A2920">
            <w:pPr>
              <w:pStyle w:val="TxtJustifi"/>
            </w:pPr>
            <w:r w:rsidRPr="005A2920">
              <w:t>Calcul le reste de la division de deux valeurs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938B9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x</w:t>
            </w:r>
            <w:proofErr w:type="gramEnd"/>
            <w:r w:rsidRPr="005A2920">
              <w:t>%3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202CD" w14:textId="77777777" w:rsidR="005A2920" w:rsidRPr="005A2920" w:rsidRDefault="005A2920" w:rsidP="005A2920">
            <w:pPr>
              <w:pStyle w:val="TxtJustifi"/>
            </w:pPr>
            <w:r w:rsidRPr="005A2920">
              <w:t>1</w:t>
            </w:r>
          </w:p>
        </w:tc>
      </w:tr>
      <w:tr w:rsidR="005A2920" w:rsidRPr="005A2920" w14:paraId="7A8A4A29" w14:textId="77777777" w:rsidTr="005A2920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314A4" w14:textId="77777777" w:rsidR="005A2920" w:rsidRPr="005A2920" w:rsidRDefault="005A2920" w:rsidP="005A2920">
            <w:pPr>
              <w:pStyle w:val="TxtJustifi"/>
            </w:pPr>
            <w:r w:rsidRPr="005A2920">
              <w:t>=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B831D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opérateur</w:t>
            </w:r>
            <w:proofErr w:type="gramEnd"/>
            <w:r w:rsidRPr="005A2920">
              <w:t xml:space="preserve"> d'affectation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1B777" w14:textId="77777777" w:rsidR="005A2920" w:rsidRPr="005A2920" w:rsidRDefault="005A2920" w:rsidP="005A2920">
            <w:pPr>
              <w:pStyle w:val="TxtJustifi"/>
            </w:pPr>
            <w:r w:rsidRPr="005A2920">
              <w:t>Affecte une valeur à une variable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83874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x</w:t>
            </w:r>
            <w:proofErr w:type="gramEnd"/>
            <w:r w:rsidRPr="005A2920">
              <w:t>=3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AAD61" w14:textId="77777777" w:rsidR="005A2920" w:rsidRPr="005A2920" w:rsidRDefault="005A2920" w:rsidP="005A2920">
            <w:pPr>
              <w:pStyle w:val="TxtJustifi"/>
            </w:pPr>
            <w:r w:rsidRPr="005A2920">
              <w:t>Met la valeur 3 dans la variable x</w:t>
            </w:r>
          </w:p>
        </w:tc>
      </w:tr>
      <w:tr w:rsidR="005A2920" w:rsidRPr="005A2920" w14:paraId="5A9C44F3" w14:textId="77777777" w:rsidTr="005A2920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5A3B" w14:textId="77777777" w:rsidR="005A2920" w:rsidRPr="005A2920" w:rsidRDefault="005A2920" w:rsidP="005A2920">
            <w:pPr>
              <w:pStyle w:val="TxtJustifi"/>
            </w:pP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48D15" w14:textId="77777777" w:rsidR="005A2920" w:rsidRPr="005A2920" w:rsidRDefault="005A2920" w:rsidP="005A2920">
            <w:pPr>
              <w:pStyle w:val="TxtJustifi"/>
            </w:pP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3E04" w14:textId="77777777" w:rsidR="005A2920" w:rsidRPr="005A2920" w:rsidRDefault="005A2920" w:rsidP="005A2920">
            <w:pPr>
              <w:pStyle w:val="TxtJustifi"/>
            </w:pP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8DBB2" w14:textId="77777777" w:rsidR="005A2920" w:rsidRPr="005A2920" w:rsidRDefault="005A2920" w:rsidP="005A2920">
            <w:pPr>
              <w:pStyle w:val="TxtJustifi"/>
            </w:pP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1701" w14:textId="77777777" w:rsidR="005A2920" w:rsidRPr="005A2920" w:rsidRDefault="005A2920" w:rsidP="005A2920">
            <w:pPr>
              <w:pStyle w:val="TxtJustifi"/>
            </w:pPr>
          </w:p>
        </w:tc>
      </w:tr>
    </w:tbl>
    <w:p w14:paraId="1CC3B20F" w14:textId="77777777" w:rsidR="005A2920" w:rsidRDefault="005A2920" w:rsidP="005A2920">
      <w:pPr>
        <w:pStyle w:val="TxtJustifi"/>
        <w:rPr>
          <w:lang w:val="fr-FR"/>
        </w:rPr>
      </w:pPr>
    </w:p>
    <w:p w14:paraId="68C323C4" w14:textId="77777777" w:rsidR="005A2920" w:rsidRDefault="005A2920" w:rsidP="005A2920">
      <w:pPr>
        <w:pStyle w:val="TxtJustifi"/>
        <w:rPr>
          <w:lang w:val="fr-FR"/>
        </w:rPr>
      </w:pPr>
    </w:p>
    <w:p w14:paraId="5905E526" w14:textId="77777777" w:rsidR="005A2920" w:rsidRDefault="005A2920" w:rsidP="005A2920">
      <w:pPr>
        <w:pStyle w:val="TxtJustifi"/>
        <w:rPr>
          <w:lang w:val="fr-FR"/>
        </w:rPr>
      </w:pPr>
    </w:p>
    <w:p w14:paraId="51DA7A15" w14:textId="77777777" w:rsidR="005A2920" w:rsidRDefault="005A2920" w:rsidP="005A2920">
      <w:pPr>
        <w:pStyle w:val="TxtJustifi"/>
        <w:rPr>
          <w:lang w:val="fr-FR"/>
        </w:rPr>
      </w:pPr>
    </w:p>
    <w:p w14:paraId="0D9F9937" w14:textId="77777777" w:rsidR="005A2920" w:rsidRPr="005A2920" w:rsidRDefault="005A2920" w:rsidP="005A2920">
      <w:pPr>
        <w:pStyle w:val="TxtJustifi"/>
        <w:rPr>
          <w:lang w:val="fr-FR"/>
        </w:rPr>
      </w:pPr>
    </w:p>
    <w:p w14:paraId="3D96D3B8" w14:textId="6192F07B" w:rsidR="00E24DB4" w:rsidRDefault="00E24DB4" w:rsidP="00E24DB4">
      <w:pPr>
        <w:pStyle w:val="Titre3"/>
        <w:rPr>
          <w:lang w:val="fr-FR"/>
        </w:rPr>
      </w:pPr>
      <w:bookmarkStart w:id="10" w:name="_Toc183720602"/>
      <w:r w:rsidRPr="00E24DB4">
        <w:rPr>
          <w:lang w:val="fr-FR"/>
        </w:rPr>
        <w:t>Les opérateurs d'assignation (= += -= *= /=)</w:t>
      </w:r>
      <w:bookmarkEnd w:id="1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6"/>
        <w:gridCol w:w="6941"/>
      </w:tblGrid>
      <w:tr w:rsidR="005A2920" w:rsidRPr="005A2920" w14:paraId="36A32D85" w14:textId="77777777" w:rsidTr="005A2920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CD3B2" w14:textId="77777777" w:rsidR="005A2920" w:rsidRPr="005A2920" w:rsidRDefault="005A2920" w:rsidP="005A2920">
            <w:pPr>
              <w:pStyle w:val="TxtJustifi"/>
            </w:pPr>
            <w:r w:rsidRPr="005A2920">
              <w:rPr>
                <w:b/>
                <w:bCs/>
              </w:rPr>
              <w:t>Opérateur</w:t>
            </w:r>
          </w:p>
        </w:tc>
        <w:tc>
          <w:tcPr>
            <w:tcW w:w="6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0051" w14:textId="77777777" w:rsidR="005A2920" w:rsidRPr="005A2920" w:rsidRDefault="005A2920" w:rsidP="005A2920">
            <w:pPr>
              <w:pStyle w:val="TxtJustifi"/>
            </w:pPr>
            <w:r w:rsidRPr="005A2920">
              <w:rPr>
                <w:b/>
                <w:bCs/>
              </w:rPr>
              <w:t>Effet</w:t>
            </w:r>
          </w:p>
        </w:tc>
      </w:tr>
      <w:tr w:rsidR="005A2920" w:rsidRPr="005A2920" w14:paraId="66857A66" w14:textId="77777777" w:rsidTr="005A2920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6182A" w14:textId="77777777" w:rsidR="005A2920" w:rsidRPr="005A2920" w:rsidRDefault="005A2920" w:rsidP="005A2920">
            <w:pPr>
              <w:pStyle w:val="TxtJustifi"/>
            </w:pPr>
            <w:r w:rsidRPr="005A2920">
              <w:t>+=</w:t>
            </w:r>
          </w:p>
        </w:tc>
        <w:tc>
          <w:tcPr>
            <w:tcW w:w="6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9DCB9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addition</w:t>
            </w:r>
            <w:proofErr w:type="gramEnd"/>
            <w:r w:rsidRPr="005A2920">
              <w:t xml:space="preserve"> deux valeurs et stocke le résultat dans la variable (à gauche)</w:t>
            </w:r>
          </w:p>
        </w:tc>
      </w:tr>
      <w:tr w:rsidR="005A2920" w:rsidRPr="005A2920" w14:paraId="1C72AA44" w14:textId="77777777" w:rsidTr="005A2920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5890D" w14:textId="77777777" w:rsidR="005A2920" w:rsidRPr="005A2920" w:rsidRDefault="005A2920" w:rsidP="005A2920">
            <w:pPr>
              <w:pStyle w:val="TxtJustifi"/>
            </w:pPr>
            <w:r w:rsidRPr="005A2920">
              <w:t>-=</w:t>
            </w:r>
          </w:p>
        </w:tc>
        <w:tc>
          <w:tcPr>
            <w:tcW w:w="6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78413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soustrait</w:t>
            </w:r>
            <w:proofErr w:type="gramEnd"/>
            <w:r w:rsidRPr="005A2920">
              <w:t xml:space="preserve"> deux valeurs et stocke le résultat dans la variable</w:t>
            </w:r>
          </w:p>
        </w:tc>
      </w:tr>
      <w:tr w:rsidR="005A2920" w:rsidRPr="005A2920" w14:paraId="684BA6D7" w14:textId="77777777" w:rsidTr="005A2920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AB29D" w14:textId="77777777" w:rsidR="005A2920" w:rsidRPr="005A2920" w:rsidRDefault="005A2920" w:rsidP="005A2920">
            <w:pPr>
              <w:pStyle w:val="TxtJustifi"/>
            </w:pPr>
            <w:r w:rsidRPr="005A2920">
              <w:lastRenderedPageBreak/>
              <w:t>*=</w:t>
            </w:r>
          </w:p>
        </w:tc>
        <w:tc>
          <w:tcPr>
            <w:tcW w:w="6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32EEB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multiplie</w:t>
            </w:r>
            <w:proofErr w:type="gramEnd"/>
            <w:r w:rsidRPr="005A2920">
              <w:t xml:space="preserve"> deux valeurs et stocke le résultat dans la variable</w:t>
            </w:r>
          </w:p>
        </w:tc>
      </w:tr>
      <w:tr w:rsidR="005A2920" w:rsidRPr="005A2920" w14:paraId="3C04F80F" w14:textId="77777777" w:rsidTr="005A2920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C6C29" w14:textId="77777777" w:rsidR="005A2920" w:rsidRPr="005A2920" w:rsidRDefault="005A2920" w:rsidP="005A2920">
            <w:pPr>
              <w:pStyle w:val="TxtJustifi"/>
            </w:pPr>
            <w:r w:rsidRPr="005A2920">
              <w:t>/=</w:t>
            </w:r>
          </w:p>
        </w:tc>
        <w:tc>
          <w:tcPr>
            <w:tcW w:w="6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E2382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divise</w:t>
            </w:r>
            <w:proofErr w:type="gramEnd"/>
            <w:r w:rsidRPr="005A2920">
              <w:t xml:space="preserve"> deux valeurs et stocke le quotient dans la variable</w:t>
            </w:r>
          </w:p>
        </w:tc>
      </w:tr>
      <w:tr w:rsidR="005A2920" w:rsidRPr="005A2920" w14:paraId="411F19CB" w14:textId="77777777" w:rsidTr="005A2920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D3C61" w14:textId="77777777" w:rsidR="005A2920" w:rsidRPr="005A2920" w:rsidRDefault="005A2920" w:rsidP="005A2920">
            <w:pPr>
              <w:pStyle w:val="TxtJustifi"/>
            </w:pPr>
            <w:r w:rsidRPr="005A2920">
              <w:t>%=</w:t>
            </w:r>
          </w:p>
        </w:tc>
        <w:tc>
          <w:tcPr>
            <w:tcW w:w="6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226B" w14:textId="77777777" w:rsidR="005A2920" w:rsidRPr="005A2920" w:rsidRDefault="005A2920" w:rsidP="005A2920">
            <w:pPr>
              <w:pStyle w:val="TxtJustifi"/>
            </w:pPr>
            <w:proofErr w:type="gramStart"/>
            <w:r w:rsidRPr="005A2920">
              <w:t>divise</w:t>
            </w:r>
            <w:proofErr w:type="gramEnd"/>
            <w:r w:rsidRPr="005A2920">
              <w:t xml:space="preserve"> deux valeurs et stocke le reste dans la variable</w:t>
            </w:r>
          </w:p>
        </w:tc>
      </w:tr>
    </w:tbl>
    <w:p w14:paraId="62BA8191" w14:textId="77777777" w:rsidR="005A2920" w:rsidRPr="005A2920" w:rsidRDefault="005A2920" w:rsidP="005A2920">
      <w:pPr>
        <w:pStyle w:val="TxtJustifi"/>
      </w:pPr>
    </w:p>
    <w:p w14:paraId="4F4C904B" w14:textId="2FCCA680" w:rsidR="00E24DB4" w:rsidRDefault="00E24DB4" w:rsidP="00E24DB4">
      <w:pPr>
        <w:pStyle w:val="Titre3"/>
        <w:rPr>
          <w:lang w:val="fr-FR"/>
        </w:rPr>
      </w:pPr>
      <w:bookmarkStart w:id="11" w:name="_Toc183720603"/>
      <w:r w:rsidRPr="00E24DB4">
        <w:rPr>
          <w:lang w:val="fr-FR"/>
        </w:rPr>
        <w:t>Les opérateurs d'incrémentation et décrémentation (++ --)</w:t>
      </w:r>
      <w:bookmarkEnd w:id="11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0"/>
        <w:gridCol w:w="1773"/>
        <w:gridCol w:w="3138"/>
        <w:gridCol w:w="1283"/>
        <w:gridCol w:w="1748"/>
      </w:tblGrid>
      <w:tr w:rsidR="00725478" w:rsidRPr="00725478" w14:paraId="5FA81167" w14:textId="77777777" w:rsidTr="00725478"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2599C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Opérateur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4A7CA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Dénomination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5BC6F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Effet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AD62C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Syntaxe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74CBE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Résultat (</w:t>
            </w:r>
            <w:proofErr w:type="spellStart"/>
            <w:r w:rsidRPr="00725478">
              <w:rPr>
                <w:b/>
                <w:bCs/>
              </w:rPr>
              <w:t>int</w:t>
            </w:r>
            <w:proofErr w:type="spellEnd"/>
            <w:r w:rsidRPr="00725478">
              <w:rPr>
                <w:b/>
                <w:bCs/>
              </w:rPr>
              <w:t xml:space="preserve"> x=7)</w:t>
            </w:r>
          </w:p>
        </w:tc>
      </w:tr>
      <w:tr w:rsidR="00725478" w:rsidRPr="00725478" w14:paraId="4E7BF308" w14:textId="77777777" w:rsidTr="00725478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08A56" w14:textId="77777777" w:rsidR="00725478" w:rsidRPr="00725478" w:rsidRDefault="00725478" w:rsidP="00725478">
            <w:pPr>
              <w:pStyle w:val="TxtJustifi"/>
            </w:pPr>
            <w:r w:rsidRPr="00725478">
              <w:t>++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7F0FE" w14:textId="77777777" w:rsidR="00725478" w:rsidRPr="00725478" w:rsidRDefault="00725478" w:rsidP="00725478">
            <w:pPr>
              <w:pStyle w:val="TxtJustifi"/>
            </w:pPr>
            <w:r w:rsidRPr="00725478">
              <w:t>Incrémentation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4FB65" w14:textId="77777777" w:rsidR="00725478" w:rsidRPr="00725478" w:rsidRDefault="00725478" w:rsidP="00725478">
            <w:pPr>
              <w:pStyle w:val="TxtJustifi"/>
            </w:pPr>
            <w:r w:rsidRPr="00725478">
              <w:t>Augmente d'une unité la variable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D113B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x</w:t>
            </w:r>
            <w:proofErr w:type="gramEnd"/>
            <w:r w:rsidRPr="00725478">
              <w:t>++ ou ++x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ADF79" w14:textId="77777777" w:rsidR="00725478" w:rsidRPr="00725478" w:rsidRDefault="00725478" w:rsidP="00725478">
            <w:pPr>
              <w:pStyle w:val="TxtJustifi"/>
            </w:pPr>
            <w:r w:rsidRPr="00725478">
              <w:t>8</w:t>
            </w:r>
          </w:p>
        </w:tc>
      </w:tr>
      <w:tr w:rsidR="00725478" w:rsidRPr="00725478" w14:paraId="777D3BCE" w14:textId="77777777" w:rsidTr="00725478"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75E17" w14:textId="77777777" w:rsidR="00725478" w:rsidRPr="00725478" w:rsidRDefault="00725478" w:rsidP="00725478">
            <w:pPr>
              <w:pStyle w:val="TxtJustifi"/>
            </w:pPr>
            <w:r w:rsidRPr="00725478">
              <w:t>--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14635" w14:textId="77777777" w:rsidR="00725478" w:rsidRPr="00725478" w:rsidRDefault="00725478" w:rsidP="00725478">
            <w:pPr>
              <w:pStyle w:val="TxtJustifi"/>
            </w:pPr>
            <w:r w:rsidRPr="00725478">
              <w:t>Décrémentation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F65C0" w14:textId="77777777" w:rsidR="00725478" w:rsidRPr="00725478" w:rsidRDefault="00725478" w:rsidP="00725478">
            <w:pPr>
              <w:pStyle w:val="TxtJustifi"/>
            </w:pPr>
            <w:r w:rsidRPr="00725478">
              <w:t>Diminue d'une unité la variable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5263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x</w:t>
            </w:r>
            <w:proofErr w:type="gramEnd"/>
            <w:r w:rsidRPr="00725478">
              <w:t>-- ou --x</w:t>
            </w:r>
          </w:p>
        </w:tc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87F6D" w14:textId="77777777" w:rsidR="00725478" w:rsidRPr="00725478" w:rsidRDefault="00725478" w:rsidP="00725478">
            <w:pPr>
              <w:pStyle w:val="TxtJustifi"/>
            </w:pPr>
            <w:r w:rsidRPr="00725478">
              <w:t>6</w:t>
            </w:r>
          </w:p>
        </w:tc>
      </w:tr>
    </w:tbl>
    <w:p w14:paraId="4CBF700F" w14:textId="77777777" w:rsidR="005A2920" w:rsidRDefault="005A2920" w:rsidP="005A2920">
      <w:pPr>
        <w:pStyle w:val="TxtJustifi"/>
        <w:rPr>
          <w:lang w:val="fr-FR"/>
        </w:rPr>
      </w:pPr>
    </w:p>
    <w:p w14:paraId="2DCFB052" w14:textId="77777777" w:rsidR="00725478" w:rsidRDefault="00725478" w:rsidP="005A2920">
      <w:pPr>
        <w:pStyle w:val="TxtJustifi"/>
        <w:rPr>
          <w:lang w:val="fr-FR"/>
        </w:rPr>
      </w:pPr>
    </w:p>
    <w:p w14:paraId="41F6EA60" w14:textId="77777777" w:rsidR="00725478" w:rsidRDefault="00725478" w:rsidP="005A2920">
      <w:pPr>
        <w:pStyle w:val="TxtJustifi"/>
        <w:rPr>
          <w:lang w:val="fr-FR"/>
        </w:rPr>
      </w:pPr>
    </w:p>
    <w:p w14:paraId="3DBCADA8" w14:textId="77777777" w:rsidR="00725478" w:rsidRDefault="00725478" w:rsidP="005A2920">
      <w:pPr>
        <w:pStyle w:val="TxtJustifi"/>
        <w:rPr>
          <w:lang w:val="fr-FR"/>
        </w:rPr>
      </w:pPr>
    </w:p>
    <w:p w14:paraId="1063A8F9" w14:textId="77777777" w:rsidR="00725478" w:rsidRDefault="00725478" w:rsidP="005A2920">
      <w:pPr>
        <w:pStyle w:val="TxtJustifi"/>
        <w:rPr>
          <w:lang w:val="fr-FR"/>
        </w:rPr>
      </w:pPr>
    </w:p>
    <w:p w14:paraId="695BBD94" w14:textId="77777777" w:rsidR="00725478" w:rsidRDefault="00725478" w:rsidP="005A2920">
      <w:pPr>
        <w:pStyle w:val="TxtJustifi"/>
        <w:rPr>
          <w:lang w:val="fr-FR"/>
        </w:rPr>
      </w:pPr>
    </w:p>
    <w:p w14:paraId="743F0D60" w14:textId="77777777" w:rsidR="00725478" w:rsidRDefault="00725478" w:rsidP="005A2920">
      <w:pPr>
        <w:pStyle w:val="TxtJustifi"/>
        <w:rPr>
          <w:lang w:val="fr-FR"/>
        </w:rPr>
      </w:pPr>
    </w:p>
    <w:p w14:paraId="4547ED57" w14:textId="77777777" w:rsidR="00725478" w:rsidRDefault="00725478" w:rsidP="005A2920">
      <w:pPr>
        <w:pStyle w:val="TxtJustifi"/>
        <w:rPr>
          <w:lang w:val="fr-FR"/>
        </w:rPr>
      </w:pPr>
    </w:p>
    <w:p w14:paraId="546F3147" w14:textId="77777777" w:rsidR="00725478" w:rsidRDefault="00725478" w:rsidP="005A2920">
      <w:pPr>
        <w:pStyle w:val="TxtJustifi"/>
        <w:rPr>
          <w:lang w:val="fr-FR"/>
        </w:rPr>
      </w:pPr>
    </w:p>
    <w:p w14:paraId="135CAE73" w14:textId="77777777" w:rsidR="00725478" w:rsidRPr="005A2920" w:rsidRDefault="00725478" w:rsidP="005A2920">
      <w:pPr>
        <w:pStyle w:val="TxtJustifi"/>
        <w:rPr>
          <w:lang w:val="fr-FR"/>
        </w:rPr>
      </w:pPr>
    </w:p>
    <w:p w14:paraId="7038C1F7" w14:textId="469CED47" w:rsidR="00725478" w:rsidRPr="00725478" w:rsidRDefault="00E24DB4" w:rsidP="00725478">
      <w:pPr>
        <w:pStyle w:val="Titre3"/>
        <w:rPr>
          <w:lang w:val="fr-FR"/>
        </w:rPr>
      </w:pPr>
      <w:bookmarkStart w:id="12" w:name="_Toc183720604"/>
      <w:r w:rsidRPr="00E24DB4">
        <w:rPr>
          <w:lang w:val="fr-FR"/>
        </w:rPr>
        <w:t>Les opérateurs de comparaison (== &lt; &gt; &lt;= &gt;=</w:t>
      </w:r>
      <w:proofErr w:type="gramStart"/>
      <w:r w:rsidRPr="00E24DB4">
        <w:rPr>
          <w:lang w:val="fr-FR"/>
        </w:rPr>
        <w:t xml:space="preserve"> !=</w:t>
      </w:r>
      <w:proofErr w:type="gramEnd"/>
      <w:r w:rsidRPr="00E24DB4">
        <w:rPr>
          <w:lang w:val="fr-FR"/>
        </w:rPr>
        <w:t>)</w:t>
      </w:r>
      <w:bookmarkEnd w:id="12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78"/>
        <w:gridCol w:w="1632"/>
        <w:gridCol w:w="2435"/>
        <w:gridCol w:w="1065"/>
        <w:gridCol w:w="2114"/>
      </w:tblGrid>
      <w:tr w:rsidR="00725478" w:rsidRPr="00725478" w14:paraId="6FFE54D8" w14:textId="77777777" w:rsidTr="0072547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088E8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Opérateur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0FEC6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Dénomination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AF19B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Effet</w:t>
            </w:r>
          </w:p>
        </w:tc>
        <w:tc>
          <w:tcPr>
            <w:tcW w:w="1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3B4EE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Exemple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0DE57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Résultat</w:t>
            </w:r>
          </w:p>
        </w:tc>
      </w:tr>
      <w:tr w:rsidR="00725478" w:rsidRPr="00725478" w14:paraId="2A85DBA2" w14:textId="77777777" w:rsidTr="00725478"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9C6E0" w14:textId="77777777" w:rsidR="00725478" w:rsidRPr="00725478" w:rsidRDefault="00725478" w:rsidP="00725478">
            <w:pPr>
              <w:pStyle w:val="TxtJustifi"/>
            </w:pPr>
            <w:r w:rsidRPr="00725478">
              <w:t>== </w:t>
            </w:r>
          </w:p>
          <w:p w14:paraId="111F4224" w14:textId="77777777" w:rsidR="00725478" w:rsidRPr="00725478" w:rsidRDefault="00725478" w:rsidP="00725478">
            <w:pPr>
              <w:pStyle w:val="TxtJustifi"/>
            </w:pPr>
            <w:r w:rsidRPr="00725478">
              <w:rPr>
                <w:b/>
                <w:bCs/>
              </w:rPr>
              <w:t>À ne pas confondre avec le signe d'affectation =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90C7B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opérateur</w:t>
            </w:r>
            <w:proofErr w:type="gramEnd"/>
            <w:r w:rsidRPr="00725478">
              <w:t xml:space="preserve"> d'égalité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0CDBB" w14:textId="77777777" w:rsidR="00725478" w:rsidRPr="00725478" w:rsidRDefault="00725478" w:rsidP="00725478">
            <w:pPr>
              <w:pStyle w:val="TxtJustifi"/>
            </w:pPr>
            <w:r w:rsidRPr="00725478">
              <w:t>Compare deux valeurs et vérifie leur égalité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1734C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x</w:t>
            </w:r>
            <w:proofErr w:type="gramEnd"/>
            <w:r w:rsidRPr="00725478">
              <w:t>==3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107D2" w14:textId="77777777" w:rsidR="00725478" w:rsidRPr="00725478" w:rsidRDefault="00725478" w:rsidP="00725478">
            <w:pPr>
              <w:pStyle w:val="TxtJustifi"/>
            </w:pPr>
            <w:r w:rsidRPr="00725478">
              <w:t>Retourne </w:t>
            </w:r>
            <w:proofErr w:type="spellStart"/>
            <w:r w:rsidRPr="00725478">
              <w:rPr>
                <w:i/>
                <w:iCs/>
              </w:rPr>
              <w:t>true</w:t>
            </w:r>
            <w:proofErr w:type="spellEnd"/>
            <w:r w:rsidRPr="00725478">
              <w:t> si x est égal à 3, sinon </w:t>
            </w:r>
            <w:r w:rsidRPr="00725478">
              <w:rPr>
                <w:i/>
                <w:iCs/>
              </w:rPr>
              <w:t>false</w:t>
            </w:r>
          </w:p>
        </w:tc>
      </w:tr>
      <w:tr w:rsidR="00725478" w:rsidRPr="00725478" w14:paraId="2A62BDA9" w14:textId="77777777" w:rsidTr="0072547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78F3F" w14:textId="77777777" w:rsidR="00725478" w:rsidRPr="00725478" w:rsidRDefault="00725478" w:rsidP="00725478">
            <w:pPr>
              <w:pStyle w:val="TxtJustifi"/>
            </w:pPr>
            <w:r w:rsidRPr="00725478">
              <w:lastRenderedPageBreak/>
              <w:t>&lt; 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F42F9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opérateur</w:t>
            </w:r>
            <w:proofErr w:type="gramEnd"/>
            <w:r w:rsidRPr="00725478">
              <w:t xml:space="preserve"> d'infériorité stricte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91144" w14:textId="77777777" w:rsidR="00725478" w:rsidRPr="00725478" w:rsidRDefault="00725478" w:rsidP="00725478">
            <w:pPr>
              <w:pStyle w:val="TxtJustifi"/>
            </w:pPr>
            <w:r w:rsidRPr="00725478">
              <w:t>Vérifie qu'une variable est strictement inférieure à une valeur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82A20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x</w:t>
            </w:r>
            <w:proofErr w:type="gramEnd"/>
            <w:r w:rsidRPr="00725478">
              <w:t>&lt;3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51850" w14:textId="77777777" w:rsidR="00725478" w:rsidRPr="00725478" w:rsidRDefault="00725478" w:rsidP="00725478">
            <w:pPr>
              <w:pStyle w:val="TxtJustifi"/>
            </w:pPr>
            <w:r w:rsidRPr="00725478">
              <w:t>Retourne </w:t>
            </w:r>
            <w:proofErr w:type="spellStart"/>
            <w:r w:rsidRPr="00725478">
              <w:rPr>
                <w:i/>
                <w:iCs/>
              </w:rPr>
              <w:t>true</w:t>
            </w:r>
            <w:proofErr w:type="spellEnd"/>
            <w:r w:rsidRPr="00725478">
              <w:t> si x est inférieur à 3, sinon </w:t>
            </w:r>
            <w:r w:rsidRPr="00725478">
              <w:rPr>
                <w:i/>
                <w:iCs/>
              </w:rPr>
              <w:t>false</w:t>
            </w:r>
          </w:p>
        </w:tc>
      </w:tr>
      <w:tr w:rsidR="00725478" w:rsidRPr="00725478" w14:paraId="008C5019" w14:textId="77777777" w:rsidTr="0072547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2B4F8" w14:textId="77777777" w:rsidR="00725478" w:rsidRPr="00725478" w:rsidRDefault="00725478" w:rsidP="00725478">
            <w:pPr>
              <w:pStyle w:val="TxtJustifi"/>
            </w:pPr>
            <w:r w:rsidRPr="00725478">
              <w:t>&lt;=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546E4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opérateur</w:t>
            </w:r>
            <w:proofErr w:type="gramEnd"/>
            <w:r w:rsidRPr="00725478">
              <w:t xml:space="preserve"> d'infériorité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D6687" w14:textId="77777777" w:rsidR="00725478" w:rsidRPr="00725478" w:rsidRDefault="00725478" w:rsidP="00725478">
            <w:pPr>
              <w:pStyle w:val="TxtJustifi"/>
            </w:pPr>
            <w:r w:rsidRPr="00725478">
              <w:t>Vérifie qu'une variable est inférieure ou égale à une valeur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330BF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x</w:t>
            </w:r>
            <w:proofErr w:type="gramEnd"/>
            <w:r w:rsidRPr="00725478">
              <w:t>&lt;=3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1D1D9" w14:textId="77777777" w:rsidR="00725478" w:rsidRPr="00725478" w:rsidRDefault="00725478" w:rsidP="00725478">
            <w:pPr>
              <w:pStyle w:val="TxtJustifi"/>
            </w:pPr>
            <w:r w:rsidRPr="00725478">
              <w:t>Retourne </w:t>
            </w:r>
            <w:proofErr w:type="spellStart"/>
            <w:r w:rsidRPr="00725478">
              <w:rPr>
                <w:i/>
                <w:iCs/>
              </w:rPr>
              <w:t>true</w:t>
            </w:r>
            <w:proofErr w:type="spellEnd"/>
            <w:r w:rsidRPr="00725478">
              <w:t> si x est inférieur ou égal à 3, sinon </w:t>
            </w:r>
            <w:r w:rsidRPr="00725478">
              <w:rPr>
                <w:i/>
                <w:iCs/>
              </w:rPr>
              <w:t>false</w:t>
            </w:r>
          </w:p>
        </w:tc>
      </w:tr>
      <w:tr w:rsidR="00725478" w:rsidRPr="00725478" w14:paraId="2F688C65" w14:textId="77777777" w:rsidTr="0072547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96F87" w14:textId="77777777" w:rsidR="00725478" w:rsidRPr="00725478" w:rsidRDefault="00725478" w:rsidP="00725478">
            <w:pPr>
              <w:pStyle w:val="TxtJustifi"/>
            </w:pPr>
            <w:r w:rsidRPr="00725478">
              <w:t>&gt; 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85A79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opérateur</w:t>
            </w:r>
            <w:proofErr w:type="gramEnd"/>
            <w:r w:rsidRPr="00725478">
              <w:t xml:space="preserve"> de supériorité stricte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39D6D" w14:textId="77777777" w:rsidR="00725478" w:rsidRPr="00725478" w:rsidRDefault="00725478" w:rsidP="00725478">
            <w:pPr>
              <w:pStyle w:val="TxtJustifi"/>
            </w:pPr>
            <w:r w:rsidRPr="00725478">
              <w:t>Vérifie qu'une variable est strictement supérieure à une valeur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B2909" w14:textId="77777777" w:rsidR="00725478" w:rsidRPr="00725478" w:rsidRDefault="00725478" w:rsidP="00725478">
            <w:pPr>
              <w:pStyle w:val="TxtJustifi"/>
            </w:pPr>
            <w:r w:rsidRPr="00725478">
              <w:t>x&gt;3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23CEF" w14:textId="77777777" w:rsidR="00725478" w:rsidRPr="00725478" w:rsidRDefault="00725478" w:rsidP="00725478">
            <w:pPr>
              <w:pStyle w:val="TxtJustifi"/>
            </w:pPr>
            <w:r w:rsidRPr="00725478">
              <w:t>Retourne </w:t>
            </w:r>
            <w:proofErr w:type="spellStart"/>
            <w:r w:rsidRPr="00725478">
              <w:rPr>
                <w:i/>
                <w:iCs/>
              </w:rPr>
              <w:t>true</w:t>
            </w:r>
            <w:proofErr w:type="spellEnd"/>
            <w:r w:rsidRPr="00725478">
              <w:t> si x est supérieur à 3, sinon </w:t>
            </w:r>
            <w:r w:rsidRPr="00725478">
              <w:rPr>
                <w:i/>
                <w:iCs/>
              </w:rPr>
              <w:t>false</w:t>
            </w:r>
          </w:p>
        </w:tc>
      </w:tr>
      <w:tr w:rsidR="00725478" w:rsidRPr="00725478" w14:paraId="15D13F93" w14:textId="77777777" w:rsidTr="0072547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EC3ED" w14:textId="77777777" w:rsidR="00725478" w:rsidRPr="00725478" w:rsidRDefault="00725478" w:rsidP="00725478">
            <w:pPr>
              <w:pStyle w:val="TxtJustifi"/>
            </w:pPr>
            <w:r w:rsidRPr="00725478">
              <w:t>&gt;=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2EA4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opérateur</w:t>
            </w:r>
            <w:proofErr w:type="gramEnd"/>
            <w:r w:rsidRPr="00725478">
              <w:t xml:space="preserve"> de supériorité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D37B9" w14:textId="77777777" w:rsidR="00725478" w:rsidRPr="00725478" w:rsidRDefault="00725478" w:rsidP="00725478">
            <w:pPr>
              <w:pStyle w:val="TxtJustifi"/>
            </w:pPr>
            <w:r w:rsidRPr="00725478">
              <w:t>Vérifie qu'une variable est supérieure ou égale à une valeur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F8EA4" w14:textId="77777777" w:rsidR="00725478" w:rsidRPr="00725478" w:rsidRDefault="00725478" w:rsidP="00725478">
            <w:pPr>
              <w:pStyle w:val="TxtJustifi"/>
            </w:pPr>
            <w:r w:rsidRPr="00725478">
              <w:t>x&gt;=3</w:t>
            </w:r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032FF" w14:textId="77777777" w:rsidR="00725478" w:rsidRPr="00725478" w:rsidRDefault="00725478" w:rsidP="00725478">
            <w:pPr>
              <w:pStyle w:val="TxtJustifi"/>
            </w:pPr>
            <w:r w:rsidRPr="00725478">
              <w:t>Retourne </w:t>
            </w:r>
            <w:proofErr w:type="spellStart"/>
            <w:r w:rsidRPr="00725478">
              <w:rPr>
                <w:i/>
                <w:iCs/>
              </w:rPr>
              <w:t>true</w:t>
            </w:r>
            <w:proofErr w:type="spellEnd"/>
            <w:r w:rsidRPr="00725478">
              <w:t> si x est supérieur ou égal à 3, sinon </w:t>
            </w:r>
            <w:r w:rsidRPr="00725478">
              <w:rPr>
                <w:i/>
                <w:iCs/>
              </w:rPr>
              <w:t>false</w:t>
            </w:r>
          </w:p>
        </w:tc>
      </w:tr>
      <w:tr w:rsidR="00725478" w:rsidRPr="00725478" w14:paraId="17A9E8AA" w14:textId="77777777" w:rsidTr="0072547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0A333" w14:textId="77777777" w:rsidR="00725478" w:rsidRPr="00725478" w:rsidRDefault="00725478" w:rsidP="00725478">
            <w:pPr>
              <w:pStyle w:val="TxtJustifi"/>
            </w:pPr>
            <w:r w:rsidRPr="00725478">
              <w:t>!=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1A93A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opérateur</w:t>
            </w:r>
            <w:proofErr w:type="gramEnd"/>
            <w:r w:rsidRPr="00725478">
              <w:t xml:space="preserve"> de différence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5FDC6" w14:textId="77777777" w:rsidR="00725478" w:rsidRPr="00725478" w:rsidRDefault="00725478" w:rsidP="00725478">
            <w:pPr>
              <w:pStyle w:val="TxtJustifi"/>
            </w:pPr>
            <w:r w:rsidRPr="00725478">
              <w:t>Vérifie qu'une variable est différente d'une valeur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55764" w14:textId="77777777" w:rsidR="00725478" w:rsidRPr="00725478" w:rsidRDefault="00725478" w:rsidP="00725478">
            <w:pPr>
              <w:pStyle w:val="TxtJustifi"/>
            </w:pPr>
            <w:proofErr w:type="gramStart"/>
            <w:r w:rsidRPr="00725478">
              <w:t>x!=</w:t>
            </w:r>
            <w:proofErr w:type="gramEnd"/>
            <w:r w:rsidRPr="00725478">
              <w:t>3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67597" w14:textId="77777777" w:rsidR="00725478" w:rsidRPr="00725478" w:rsidRDefault="00725478" w:rsidP="00725478">
            <w:pPr>
              <w:pStyle w:val="TxtJustifi"/>
            </w:pPr>
            <w:r w:rsidRPr="00725478">
              <w:t>Retourne </w:t>
            </w:r>
            <w:proofErr w:type="spellStart"/>
            <w:r w:rsidRPr="00725478">
              <w:rPr>
                <w:i/>
                <w:iCs/>
              </w:rPr>
              <w:t>true</w:t>
            </w:r>
            <w:proofErr w:type="spellEnd"/>
            <w:r w:rsidRPr="00725478">
              <w:t> si x est différent de 3, sinon </w:t>
            </w:r>
            <w:r w:rsidRPr="00725478">
              <w:rPr>
                <w:i/>
                <w:iCs/>
              </w:rPr>
              <w:t>false</w:t>
            </w:r>
          </w:p>
        </w:tc>
      </w:tr>
    </w:tbl>
    <w:p w14:paraId="42EC1A5D" w14:textId="77777777" w:rsidR="00725478" w:rsidRPr="00725478" w:rsidRDefault="00725478" w:rsidP="00725478">
      <w:pPr>
        <w:pStyle w:val="TxtJustifi"/>
        <w:rPr>
          <w:lang w:val="fr-FR"/>
        </w:rPr>
      </w:pPr>
    </w:p>
    <w:p w14:paraId="32291C62" w14:textId="39D23AAF" w:rsidR="00E24DB4" w:rsidRDefault="00E24DB4" w:rsidP="00E24DB4">
      <w:pPr>
        <w:pStyle w:val="Titre3"/>
        <w:rPr>
          <w:lang w:val="fr-FR"/>
        </w:rPr>
      </w:pPr>
      <w:bookmarkStart w:id="13" w:name="_Toc183720605"/>
      <w:r w:rsidRPr="00E24DB4">
        <w:rPr>
          <w:lang w:val="fr-FR"/>
        </w:rPr>
        <w:t xml:space="preserve">Les opérateurs </w:t>
      </w:r>
      <w:proofErr w:type="gramStart"/>
      <w:r w:rsidRPr="00E24DB4">
        <w:rPr>
          <w:lang w:val="fr-FR"/>
        </w:rPr>
        <w:t>logiques  (</w:t>
      </w:r>
      <w:proofErr w:type="gramEnd"/>
      <w:r w:rsidRPr="00E24DB4">
        <w:rPr>
          <w:lang w:val="fr-FR"/>
        </w:rPr>
        <w:t>|| &amp;&amp; ! ^)</w:t>
      </w:r>
      <w:bookmarkEnd w:id="13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8"/>
        <w:gridCol w:w="1407"/>
        <w:gridCol w:w="4644"/>
        <w:gridCol w:w="1734"/>
      </w:tblGrid>
      <w:tr w:rsidR="000D24D3" w:rsidRPr="000D24D3" w14:paraId="4E51205C" w14:textId="77777777" w:rsidTr="000D24D3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43D32" w14:textId="77777777" w:rsidR="000D24D3" w:rsidRPr="000D24D3" w:rsidRDefault="000D24D3" w:rsidP="000D24D3">
            <w:pPr>
              <w:pStyle w:val="TxtJustifi"/>
            </w:pPr>
            <w:r w:rsidRPr="000D24D3">
              <w:rPr>
                <w:b/>
                <w:bCs/>
              </w:rPr>
              <w:t>Opérateur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C7815" w14:textId="77777777" w:rsidR="000D24D3" w:rsidRPr="000D24D3" w:rsidRDefault="000D24D3" w:rsidP="000D24D3">
            <w:pPr>
              <w:pStyle w:val="TxtJustifi"/>
            </w:pPr>
            <w:r w:rsidRPr="000D24D3">
              <w:rPr>
                <w:b/>
                <w:bCs/>
              </w:rPr>
              <w:t>Dénomination</w:t>
            </w:r>
          </w:p>
        </w:tc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7C46C" w14:textId="77777777" w:rsidR="000D24D3" w:rsidRPr="000D24D3" w:rsidRDefault="000D24D3" w:rsidP="000D24D3">
            <w:pPr>
              <w:pStyle w:val="TxtJustifi"/>
            </w:pPr>
            <w:r w:rsidRPr="000D24D3">
              <w:rPr>
                <w:b/>
                <w:bCs/>
              </w:rPr>
              <w:t>Effet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75ABF" w14:textId="77777777" w:rsidR="000D24D3" w:rsidRPr="000D24D3" w:rsidRDefault="000D24D3" w:rsidP="000D24D3">
            <w:pPr>
              <w:pStyle w:val="TxtJustifi"/>
            </w:pPr>
            <w:r w:rsidRPr="000D24D3">
              <w:rPr>
                <w:b/>
                <w:bCs/>
              </w:rPr>
              <w:t>Syntaxe</w:t>
            </w:r>
          </w:p>
        </w:tc>
      </w:tr>
      <w:tr w:rsidR="000D24D3" w:rsidRPr="000D24D3" w14:paraId="13BFAC45" w14:textId="77777777" w:rsidTr="000D24D3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3547F" w14:textId="77777777" w:rsidR="000D24D3" w:rsidRPr="000D24D3" w:rsidRDefault="000D24D3" w:rsidP="000D24D3">
            <w:pPr>
              <w:pStyle w:val="TxtJustifi"/>
            </w:pPr>
            <w:r w:rsidRPr="000D24D3">
              <w:t>||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D5545" w14:textId="77777777" w:rsidR="000D24D3" w:rsidRPr="000D24D3" w:rsidRDefault="000D24D3" w:rsidP="000D24D3">
            <w:pPr>
              <w:pStyle w:val="TxtJustifi"/>
            </w:pPr>
            <w:r w:rsidRPr="000D24D3">
              <w:t>OU logique</w:t>
            </w:r>
          </w:p>
        </w:tc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CF655" w14:textId="77777777" w:rsidR="000D24D3" w:rsidRPr="000D24D3" w:rsidRDefault="000D24D3" w:rsidP="000D24D3">
            <w:pPr>
              <w:pStyle w:val="TxtJustifi"/>
            </w:pPr>
            <w:r w:rsidRPr="000D24D3">
              <w:t>Retourne </w:t>
            </w:r>
            <w:proofErr w:type="spellStart"/>
            <w:r w:rsidRPr="000D24D3">
              <w:rPr>
                <w:i/>
                <w:iCs/>
              </w:rPr>
              <w:t>true</w:t>
            </w:r>
            <w:proofErr w:type="spellEnd"/>
            <w:r w:rsidRPr="000D24D3">
              <w:t> si au moins une des deux conditions vaut </w:t>
            </w:r>
            <w:proofErr w:type="spellStart"/>
            <w:r w:rsidRPr="000D24D3">
              <w:rPr>
                <w:i/>
                <w:iCs/>
              </w:rPr>
              <w:t>true</w:t>
            </w:r>
            <w:proofErr w:type="spellEnd"/>
            <w:r w:rsidRPr="000D24D3">
              <w:t> (ou </w:t>
            </w:r>
            <w:r w:rsidRPr="000D24D3">
              <w:rPr>
                <w:i/>
                <w:iCs/>
              </w:rPr>
              <w:t>false</w:t>
            </w:r>
            <w:r w:rsidRPr="000D24D3">
              <w:t> sinon)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2F28B" w14:textId="77777777" w:rsidR="000D24D3" w:rsidRPr="000D24D3" w:rsidRDefault="000D24D3" w:rsidP="000D24D3">
            <w:pPr>
              <w:pStyle w:val="TxtJustifi"/>
            </w:pPr>
            <w:proofErr w:type="gramStart"/>
            <w:r w:rsidRPr="000D24D3">
              <w:t>condition</w:t>
            </w:r>
            <w:proofErr w:type="gramEnd"/>
            <w:r w:rsidRPr="000D24D3">
              <w:t>1 || condition2</w:t>
            </w:r>
          </w:p>
        </w:tc>
      </w:tr>
      <w:tr w:rsidR="000D24D3" w:rsidRPr="000D24D3" w14:paraId="7AF1811A" w14:textId="77777777" w:rsidTr="000D24D3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08A97" w14:textId="77777777" w:rsidR="000D24D3" w:rsidRPr="000D24D3" w:rsidRDefault="000D24D3" w:rsidP="000D24D3">
            <w:pPr>
              <w:pStyle w:val="TxtJustifi"/>
            </w:pPr>
            <w:r w:rsidRPr="000D24D3">
              <w:t>&amp;&amp;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18D2F" w14:textId="77777777" w:rsidR="000D24D3" w:rsidRPr="000D24D3" w:rsidRDefault="000D24D3" w:rsidP="000D24D3">
            <w:pPr>
              <w:pStyle w:val="TxtJustifi"/>
            </w:pPr>
            <w:r w:rsidRPr="000D24D3">
              <w:t>ET logique</w:t>
            </w:r>
          </w:p>
        </w:tc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2251B" w14:textId="77777777" w:rsidR="000D24D3" w:rsidRPr="000D24D3" w:rsidRDefault="000D24D3" w:rsidP="000D24D3">
            <w:pPr>
              <w:pStyle w:val="TxtJustifi"/>
            </w:pPr>
            <w:r w:rsidRPr="000D24D3">
              <w:t>Retourne </w:t>
            </w:r>
            <w:proofErr w:type="spellStart"/>
            <w:r w:rsidRPr="000D24D3">
              <w:rPr>
                <w:i/>
                <w:iCs/>
              </w:rPr>
              <w:t>true</w:t>
            </w:r>
            <w:proofErr w:type="spellEnd"/>
            <w:r w:rsidRPr="000D24D3">
              <w:t> si les deux conditions valent </w:t>
            </w:r>
            <w:proofErr w:type="spellStart"/>
            <w:proofErr w:type="gramStart"/>
            <w:r w:rsidRPr="000D24D3">
              <w:rPr>
                <w:i/>
                <w:iCs/>
              </w:rPr>
              <w:t>true</w:t>
            </w:r>
            <w:proofErr w:type="spellEnd"/>
            <w:r w:rsidRPr="000D24D3">
              <w:t>(</w:t>
            </w:r>
            <w:proofErr w:type="gramEnd"/>
            <w:r w:rsidRPr="000D24D3">
              <w:t>ou </w:t>
            </w:r>
            <w:r w:rsidRPr="000D24D3">
              <w:rPr>
                <w:i/>
                <w:iCs/>
              </w:rPr>
              <w:t>false</w:t>
            </w:r>
            <w:r w:rsidRPr="000D24D3">
              <w:t> sinon)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65F45" w14:textId="77777777" w:rsidR="000D24D3" w:rsidRPr="000D24D3" w:rsidRDefault="000D24D3" w:rsidP="000D24D3">
            <w:pPr>
              <w:pStyle w:val="TxtJustifi"/>
            </w:pPr>
            <w:proofErr w:type="gramStart"/>
            <w:r w:rsidRPr="000D24D3">
              <w:t>condition</w:t>
            </w:r>
            <w:proofErr w:type="gramEnd"/>
            <w:r w:rsidRPr="000D24D3">
              <w:t>1 &amp;&amp; condition2</w:t>
            </w:r>
          </w:p>
        </w:tc>
      </w:tr>
      <w:tr w:rsidR="000D24D3" w:rsidRPr="000D24D3" w14:paraId="17E945AC" w14:textId="77777777" w:rsidTr="000D24D3"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2B4A4" w14:textId="77777777" w:rsidR="000D24D3" w:rsidRPr="000D24D3" w:rsidRDefault="000D24D3" w:rsidP="000D24D3">
            <w:pPr>
              <w:pStyle w:val="TxtJustifi"/>
            </w:pPr>
            <w:r w:rsidRPr="000D24D3">
              <w:t>!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8BB3E" w14:textId="77777777" w:rsidR="000D24D3" w:rsidRPr="000D24D3" w:rsidRDefault="000D24D3" w:rsidP="000D24D3">
            <w:pPr>
              <w:pStyle w:val="TxtJustifi"/>
            </w:pPr>
            <w:r w:rsidRPr="000D24D3">
              <w:t>NON logique</w:t>
            </w:r>
          </w:p>
        </w:tc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3EDD4" w14:textId="77777777" w:rsidR="000D24D3" w:rsidRPr="000D24D3" w:rsidRDefault="000D24D3" w:rsidP="000D24D3">
            <w:pPr>
              <w:pStyle w:val="TxtJustifi"/>
            </w:pPr>
            <w:r w:rsidRPr="000D24D3">
              <w:t>Retourne </w:t>
            </w:r>
            <w:proofErr w:type="spellStart"/>
            <w:r w:rsidRPr="000D24D3">
              <w:rPr>
                <w:i/>
                <w:iCs/>
              </w:rPr>
              <w:t>true</w:t>
            </w:r>
            <w:proofErr w:type="spellEnd"/>
            <w:r w:rsidRPr="000D24D3">
              <w:t> si la variable vaut </w:t>
            </w:r>
            <w:r w:rsidRPr="000D24D3">
              <w:rPr>
                <w:i/>
                <w:iCs/>
              </w:rPr>
              <w:t>false</w:t>
            </w:r>
            <w:r w:rsidRPr="000D24D3">
              <w:t>, et </w:t>
            </w:r>
            <w:r w:rsidRPr="000D24D3">
              <w:rPr>
                <w:i/>
                <w:iCs/>
              </w:rPr>
              <w:t>false</w:t>
            </w:r>
            <w:r w:rsidRPr="000D24D3">
              <w:t> si elle vaut </w:t>
            </w:r>
            <w:proofErr w:type="spellStart"/>
            <w:r w:rsidRPr="000D24D3">
              <w:rPr>
                <w:i/>
                <w:iCs/>
              </w:rPr>
              <w:t>true</w:t>
            </w:r>
            <w:proofErr w:type="spellEnd"/>
            <w:r w:rsidRPr="000D24D3">
              <w:t>)</w:t>
            </w:r>
          </w:p>
        </w:tc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78941" w14:textId="77777777" w:rsidR="000D24D3" w:rsidRPr="000D24D3" w:rsidRDefault="000D24D3" w:rsidP="000D24D3">
            <w:pPr>
              <w:pStyle w:val="TxtJustifi"/>
            </w:pPr>
            <w:proofErr w:type="gramStart"/>
            <w:r w:rsidRPr="000D24D3">
              <w:t>!condition</w:t>
            </w:r>
            <w:proofErr w:type="gramEnd"/>
          </w:p>
        </w:tc>
      </w:tr>
    </w:tbl>
    <w:p w14:paraId="7B6E2994" w14:textId="77777777" w:rsidR="00ED1161" w:rsidRDefault="00ED1161" w:rsidP="00ED1161">
      <w:pPr>
        <w:pStyle w:val="TxtJustifi"/>
        <w:rPr>
          <w:lang w:val="fr-FR"/>
        </w:rPr>
      </w:pPr>
    </w:p>
    <w:p w14:paraId="70318DB6" w14:textId="77777777" w:rsidR="00405C19" w:rsidRDefault="00405C19" w:rsidP="00ED1161">
      <w:pPr>
        <w:pStyle w:val="TxtJustifi"/>
        <w:rPr>
          <w:lang w:val="fr-FR"/>
        </w:rPr>
      </w:pPr>
    </w:p>
    <w:p w14:paraId="20D92C22" w14:textId="77777777" w:rsidR="00405C19" w:rsidRDefault="00405C19" w:rsidP="00ED1161">
      <w:pPr>
        <w:pStyle w:val="TxtJustifi"/>
        <w:rPr>
          <w:lang w:val="fr-FR"/>
        </w:rPr>
      </w:pPr>
    </w:p>
    <w:p w14:paraId="3806BE98" w14:textId="77777777" w:rsidR="00405C19" w:rsidRPr="00ED1161" w:rsidRDefault="00405C19" w:rsidP="00ED1161">
      <w:pPr>
        <w:pStyle w:val="TxtJustifi"/>
        <w:rPr>
          <w:lang w:val="fr-FR"/>
        </w:rPr>
      </w:pPr>
    </w:p>
    <w:p w14:paraId="26EA8522" w14:textId="6B765710" w:rsidR="00E24DB4" w:rsidRDefault="00E24DB4" w:rsidP="00E24DB4">
      <w:pPr>
        <w:pStyle w:val="Titre2"/>
        <w:rPr>
          <w:lang w:val="fr-FR"/>
        </w:rPr>
      </w:pPr>
      <w:bookmarkStart w:id="14" w:name="_Toc183720606"/>
      <w:r w:rsidRPr="00E24DB4">
        <w:rPr>
          <w:lang w:val="fr-FR"/>
        </w:rPr>
        <w:lastRenderedPageBreak/>
        <w:t>Les conditions</w:t>
      </w:r>
      <w:bookmarkEnd w:id="14"/>
    </w:p>
    <w:p w14:paraId="4294155C" w14:textId="0336D8D1" w:rsidR="00E24DB4" w:rsidRDefault="00E24DB4" w:rsidP="00E24DB4">
      <w:pPr>
        <w:pStyle w:val="Titre3"/>
        <w:rPr>
          <w:lang w:val="en-US"/>
        </w:rPr>
      </w:pPr>
      <w:bookmarkStart w:id="15" w:name="_Toc183720607"/>
      <w:r w:rsidRPr="00E24DB4">
        <w:rPr>
          <w:lang w:val="en-US"/>
        </w:rPr>
        <w:t>if / if else /else</w:t>
      </w:r>
      <w:bookmarkEnd w:id="15"/>
    </w:p>
    <w:p w14:paraId="7A29FBB5" w14:textId="12A11285" w:rsidR="00D07FE7" w:rsidRPr="005E7DC1" w:rsidRDefault="00F10774" w:rsidP="00D07FE7">
      <w:pPr>
        <w:pStyle w:val="TxtJustifi"/>
        <w:rPr>
          <w:rStyle w:val="CCode"/>
          <w:color w:val="00B050"/>
          <w:highlight w:val="black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 w:rsidR="00E41775" w:rsidRPr="005E7DC1">
        <w:rPr>
          <w:rStyle w:val="CCode"/>
          <w:color w:val="00B050"/>
          <w:highlight w:val="black"/>
        </w:rPr>
        <w:t>if (condition){</w:t>
      </w:r>
    </w:p>
    <w:p w14:paraId="6CC3A3C0" w14:textId="718822AD" w:rsidR="00405C19" w:rsidRDefault="00E41775" w:rsidP="00D07FE7">
      <w:pPr>
        <w:pStyle w:val="TxtJustifi"/>
        <w:rPr>
          <w:rStyle w:val="CCode"/>
          <w:color w:val="00B050"/>
        </w:rPr>
      </w:pPr>
      <w:proofErr w:type="gramStart"/>
      <w:r w:rsidRPr="005E7DC1">
        <w:rPr>
          <w:rStyle w:val="CCode"/>
          <w:color w:val="00B050"/>
          <w:highlight w:val="black"/>
        </w:rPr>
        <w:t>instruction</w:t>
      </w:r>
      <w:proofErr w:type="gramEnd"/>
      <w:r w:rsidRPr="005E7DC1">
        <w:rPr>
          <w:rStyle w:val="CCode"/>
          <w:color w:val="00B050"/>
          <w:highlight w:val="black"/>
        </w:rPr>
        <w:t>1</w:t>
      </w:r>
    </w:p>
    <w:p w14:paraId="3225068D" w14:textId="57EA8C60" w:rsidR="005B4B95" w:rsidRDefault="005B4B95" w:rsidP="00D07FE7">
      <w:pPr>
        <w:pStyle w:val="TxtJustifi"/>
        <w:rPr>
          <w:rStyle w:val="CCode"/>
          <w:color w:val="00B050"/>
        </w:rPr>
      </w:pPr>
      <w:r w:rsidRPr="005E7DC1">
        <w:rPr>
          <w:rStyle w:val="CCode"/>
          <w:color w:val="00B050"/>
          <w:highlight w:val="black"/>
        </w:rPr>
        <w:t>}</w:t>
      </w:r>
    </w:p>
    <w:p w14:paraId="0D9E7C09" w14:textId="35B08B5C" w:rsidR="005B4B95" w:rsidRPr="0046780B" w:rsidRDefault="005E7DC1" w:rsidP="005E7DC1">
      <w:pPr>
        <w:pStyle w:val="TxtJustifi"/>
        <w:rPr>
          <w:rStyle w:val="CCode"/>
          <w:color w:val="00B050"/>
          <w:highlight w:val="black"/>
        </w:rPr>
      </w:pPr>
      <w:proofErr w:type="spellStart"/>
      <w:proofErr w:type="gramStart"/>
      <w:r>
        <w:rPr>
          <w:rStyle w:val="CCode"/>
          <w:rFonts w:ascii="Arial" w:hAnsi="Arial"/>
        </w:rPr>
        <w:t>else</w:t>
      </w:r>
      <w:proofErr w:type="spellEnd"/>
      <w:proofErr w:type="gramEnd"/>
      <w:r>
        <w:rPr>
          <w:rStyle w:val="CCode"/>
          <w:rFonts w:ascii="Arial" w:hAnsi="Arial"/>
        </w:rPr>
        <w:t xml:space="preserve"> : </w:t>
      </w:r>
      <w:r w:rsidRPr="0046780B">
        <w:rPr>
          <w:rStyle w:val="CCode"/>
          <w:color w:val="00B050"/>
          <w:highlight w:val="black"/>
        </w:rPr>
        <w:t>if (condition){</w:t>
      </w:r>
    </w:p>
    <w:p w14:paraId="764CC272" w14:textId="3E832F59" w:rsidR="005E7DC1" w:rsidRPr="0046780B" w:rsidRDefault="005E7DC1" w:rsidP="005E7DC1">
      <w:pPr>
        <w:pStyle w:val="TxtJustifi"/>
        <w:rPr>
          <w:rStyle w:val="CCode"/>
          <w:color w:val="00B050"/>
          <w:highlight w:val="black"/>
        </w:rPr>
      </w:pPr>
      <w:proofErr w:type="spellStart"/>
      <w:proofErr w:type="gramStart"/>
      <w:r w:rsidRPr="0046780B">
        <w:rPr>
          <w:rStyle w:val="CCode"/>
          <w:color w:val="00B050"/>
          <w:highlight w:val="black"/>
        </w:rPr>
        <w:t>intrusction</w:t>
      </w:r>
      <w:proofErr w:type="spellEnd"/>
      <w:proofErr w:type="gramEnd"/>
      <w:r w:rsidRPr="0046780B">
        <w:rPr>
          <w:rStyle w:val="CCode"/>
          <w:color w:val="00B050"/>
          <w:highlight w:val="black"/>
        </w:rPr>
        <w:t xml:space="preserve"> 1</w:t>
      </w:r>
    </w:p>
    <w:p w14:paraId="262BDC32" w14:textId="020F45EF" w:rsidR="005E7DC1" w:rsidRPr="0046780B" w:rsidRDefault="005E7DC1" w:rsidP="005E7DC1">
      <w:pPr>
        <w:pStyle w:val="TxtJustifi"/>
        <w:rPr>
          <w:rStyle w:val="CCode"/>
          <w:color w:val="00B050"/>
          <w:highlight w:val="black"/>
        </w:rPr>
      </w:pPr>
      <w:r w:rsidRPr="0046780B">
        <w:rPr>
          <w:rStyle w:val="CCode"/>
          <w:color w:val="00B050"/>
          <w:highlight w:val="black"/>
        </w:rPr>
        <w:t>...</w:t>
      </w:r>
    </w:p>
    <w:p w14:paraId="643381F4" w14:textId="2DA6C96C" w:rsidR="005E7DC1" w:rsidRPr="0046780B" w:rsidRDefault="005E7DC1" w:rsidP="005E7DC1">
      <w:pPr>
        <w:pStyle w:val="TxtJustifi"/>
        <w:rPr>
          <w:rStyle w:val="CCode"/>
          <w:color w:val="00B050"/>
          <w:highlight w:val="black"/>
        </w:rPr>
      </w:pPr>
      <w:proofErr w:type="gramStart"/>
      <w:r w:rsidRPr="0046780B">
        <w:rPr>
          <w:rStyle w:val="CCode"/>
          <w:color w:val="00B050"/>
          <w:highlight w:val="black"/>
        </w:rPr>
        <w:t>}</w:t>
      </w:r>
      <w:proofErr w:type="spellStart"/>
      <w:r w:rsidRPr="0046780B">
        <w:rPr>
          <w:rStyle w:val="CCode"/>
          <w:color w:val="00B050"/>
          <w:highlight w:val="black"/>
        </w:rPr>
        <w:t>else</w:t>
      </w:r>
      <w:proofErr w:type="spellEnd"/>
      <w:proofErr w:type="gramEnd"/>
      <w:r w:rsidRPr="0046780B">
        <w:rPr>
          <w:rStyle w:val="CCode"/>
          <w:color w:val="00B050"/>
          <w:highlight w:val="black"/>
        </w:rPr>
        <w:t xml:space="preserve"> if {</w:t>
      </w:r>
    </w:p>
    <w:p w14:paraId="0BF8F9CF" w14:textId="29C45104" w:rsidR="005E7DC1" w:rsidRPr="0046780B" w:rsidRDefault="005E7DC1" w:rsidP="005E7DC1">
      <w:pPr>
        <w:pStyle w:val="TxtJustifi"/>
        <w:rPr>
          <w:rStyle w:val="CCode"/>
          <w:color w:val="00B050"/>
          <w:highlight w:val="black"/>
        </w:rPr>
      </w:pPr>
      <w:r w:rsidRPr="0046780B">
        <w:rPr>
          <w:rStyle w:val="CCode"/>
          <w:color w:val="00B050"/>
          <w:highlight w:val="black"/>
        </w:rPr>
        <w:t>Instruction 2</w:t>
      </w:r>
    </w:p>
    <w:p w14:paraId="0DBB6BAB" w14:textId="181EF708" w:rsidR="0046780B" w:rsidRPr="0046780B" w:rsidRDefault="0046780B" w:rsidP="005E7DC1">
      <w:pPr>
        <w:pStyle w:val="TxtJustifi"/>
        <w:rPr>
          <w:rStyle w:val="CCode"/>
          <w:color w:val="00B050"/>
          <w:highlight w:val="black"/>
        </w:rPr>
      </w:pPr>
      <w:r w:rsidRPr="0046780B">
        <w:rPr>
          <w:rStyle w:val="CCode"/>
          <w:color w:val="00B050"/>
          <w:highlight w:val="black"/>
        </w:rPr>
        <w:t>...</w:t>
      </w:r>
    </w:p>
    <w:p w14:paraId="6F215D75" w14:textId="4FAB5A4E" w:rsidR="0046780B" w:rsidRDefault="0046780B" w:rsidP="005E7DC1">
      <w:pPr>
        <w:pStyle w:val="TxtJustifi"/>
        <w:rPr>
          <w:rStyle w:val="CCode"/>
          <w:color w:val="00B050"/>
        </w:rPr>
      </w:pPr>
      <w:r w:rsidRPr="0046780B">
        <w:rPr>
          <w:rStyle w:val="CCode"/>
          <w:color w:val="00B050"/>
          <w:highlight w:val="black"/>
        </w:rPr>
        <w:t>}</w:t>
      </w:r>
    </w:p>
    <w:p w14:paraId="52EE3DB4" w14:textId="091B99EC" w:rsidR="0046780B" w:rsidRPr="003F19B2" w:rsidRDefault="00B871C5" w:rsidP="00B871C5">
      <w:pPr>
        <w:pStyle w:val="TxtJustifi"/>
        <w:rPr>
          <w:rStyle w:val="CCode"/>
          <w:color w:val="00B050"/>
          <w:highlight w:val="black"/>
        </w:rPr>
      </w:pPr>
      <w:proofErr w:type="spellStart"/>
      <w:proofErr w:type="gramStart"/>
      <w:r>
        <w:rPr>
          <w:rStyle w:val="CCode"/>
          <w:rFonts w:ascii="Arial" w:hAnsi="Arial"/>
        </w:rPr>
        <w:t>else</w:t>
      </w:r>
      <w:proofErr w:type="spellEnd"/>
      <w:proofErr w:type="gramEnd"/>
      <w:r>
        <w:rPr>
          <w:rStyle w:val="CCode"/>
          <w:rFonts w:ascii="Arial" w:hAnsi="Arial"/>
        </w:rPr>
        <w:t xml:space="preserve"> if : </w:t>
      </w:r>
      <w:r w:rsidR="00F859DE" w:rsidRPr="003F19B2">
        <w:rPr>
          <w:rStyle w:val="CCode"/>
          <w:color w:val="00B050"/>
          <w:highlight w:val="black"/>
        </w:rPr>
        <w:t>if (condition1) {</w:t>
      </w:r>
    </w:p>
    <w:p w14:paraId="432A04EA" w14:textId="7EC21FC5" w:rsidR="00F859DE" w:rsidRPr="003F19B2" w:rsidRDefault="00A73714" w:rsidP="00B871C5">
      <w:pPr>
        <w:pStyle w:val="TxtJustifi"/>
        <w:rPr>
          <w:rStyle w:val="CCode"/>
          <w:color w:val="00B050"/>
          <w:highlight w:val="black"/>
        </w:rPr>
      </w:pPr>
      <w:r w:rsidRPr="003F19B2">
        <w:rPr>
          <w:rStyle w:val="CCode"/>
          <w:color w:val="00B050"/>
          <w:highlight w:val="black"/>
        </w:rPr>
        <w:t>Instruction1</w:t>
      </w:r>
    </w:p>
    <w:p w14:paraId="73B6EA60" w14:textId="786F2823" w:rsidR="00A73714" w:rsidRPr="003F19B2" w:rsidRDefault="00A73714" w:rsidP="00B871C5">
      <w:pPr>
        <w:pStyle w:val="TxtJustifi"/>
        <w:rPr>
          <w:rStyle w:val="CCode"/>
          <w:color w:val="00B050"/>
          <w:highlight w:val="black"/>
        </w:rPr>
      </w:pPr>
      <w:proofErr w:type="gramStart"/>
      <w:r w:rsidRPr="003F19B2">
        <w:rPr>
          <w:rStyle w:val="CCode"/>
          <w:color w:val="00B050"/>
          <w:highlight w:val="black"/>
        </w:rPr>
        <w:t>}</w:t>
      </w:r>
      <w:proofErr w:type="spellStart"/>
      <w:r w:rsidRPr="003F19B2">
        <w:rPr>
          <w:rStyle w:val="CCode"/>
          <w:color w:val="00B050"/>
          <w:highlight w:val="black"/>
        </w:rPr>
        <w:t>else</w:t>
      </w:r>
      <w:proofErr w:type="spellEnd"/>
      <w:proofErr w:type="gramEnd"/>
      <w:r w:rsidRPr="003F19B2">
        <w:rPr>
          <w:rStyle w:val="CCode"/>
          <w:color w:val="00B050"/>
          <w:highlight w:val="black"/>
        </w:rPr>
        <w:t xml:space="preserve"> if (condition2){</w:t>
      </w:r>
    </w:p>
    <w:p w14:paraId="640CC47A" w14:textId="50039522" w:rsidR="00A73714" w:rsidRPr="003F19B2" w:rsidRDefault="00A73714" w:rsidP="00B871C5">
      <w:pPr>
        <w:pStyle w:val="TxtJustifi"/>
        <w:rPr>
          <w:rStyle w:val="CCode"/>
          <w:color w:val="00B050"/>
          <w:highlight w:val="black"/>
        </w:rPr>
      </w:pPr>
      <w:r w:rsidRPr="003F19B2">
        <w:rPr>
          <w:rStyle w:val="CCode"/>
          <w:color w:val="00B050"/>
          <w:highlight w:val="black"/>
        </w:rPr>
        <w:t>Instruction 2</w:t>
      </w:r>
    </w:p>
    <w:p w14:paraId="5B6EB497" w14:textId="101455DC" w:rsidR="00A73714" w:rsidRPr="003F19B2" w:rsidRDefault="00A73714" w:rsidP="00B871C5">
      <w:pPr>
        <w:pStyle w:val="TxtJustifi"/>
        <w:rPr>
          <w:rStyle w:val="CCode"/>
          <w:color w:val="00B050"/>
        </w:rPr>
      </w:pPr>
      <w:r w:rsidRPr="003F19B2">
        <w:rPr>
          <w:rStyle w:val="CCode"/>
          <w:color w:val="00B050"/>
          <w:highlight w:val="black"/>
        </w:rPr>
        <w:t>}</w:t>
      </w:r>
    </w:p>
    <w:p w14:paraId="13AE7B6F" w14:textId="77777777" w:rsidR="00F859DE" w:rsidRPr="00B871C5" w:rsidRDefault="00F859DE" w:rsidP="00B871C5">
      <w:pPr>
        <w:pStyle w:val="TxtJustifi"/>
        <w:rPr>
          <w:rStyle w:val="CCode"/>
          <w:rFonts w:ascii="Arial" w:hAnsi="Arial"/>
        </w:rPr>
      </w:pPr>
    </w:p>
    <w:p w14:paraId="06108224" w14:textId="0CFC927A" w:rsidR="00E24DB4" w:rsidRDefault="00E24DB4" w:rsidP="00E24DB4">
      <w:pPr>
        <w:pStyle w:val="Titre3"/>
        <w:rPr>
          <w:lang w:val="en-US"/>
        </w:rPr>
      </w:pPr>
      <w:bookmarkStart w:id="16" w:name="_Toc183720608"/>
      <w:r w:rsidRPr="00E24DB4">
        <w:rPr>
          <w:lang w:val="en-US"/>
        </w:rPr>
        <w:t>switch case default break</w:t>
      </w:r>
      <w:bookmarkEnd w:id="16"/>
    </w:p>
    <w:p w14:paraId="1B9104E3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>switch (expression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){</w:t>
      </w:r>
      <w:proofErr w:type="gramEnd"/>
    </w:p>
    <w:p w14:paraId="25753190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case valeur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1 :</w:t>
      </w:r>
      <w:proofErr w:type="gramEnd"/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</w:t>
      </w:r>
    </w:p>
    <w:p w14:paraId="1BFB2487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  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instructions;</w:t>
      </w:r>
      <w:proofErr w:type="gramEnd"/>
    </w:p>
    <w:p w14:paraId="0CB4FFE6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  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break;</w:t>
      </w:r>
      <w:proofErr w:type="gramEnd"/>
    </w:p>
    <w:p w14:paraId="16C9DE84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case valeur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2 :</w:t>
      </w:r>
      <w:proofErr w:type="gramEnd"/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</w:t>
      </w:r>
    </w:p>
    <w:p w14:paraId="596A3E20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  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instructions;</w:t>
      </w:r>
      <w:proofErr w:type="gramEnd"/>
    </w:p>
    <w:p w14:paraId="5BDE3919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  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break;</w:t>
      </w:r>
      <w:proofErr w:type="gramEnd"/>
    </w:p>
    <w:p w14:paraId="77416E5D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default :</w:t>
      </w:r>
      <w:proofErr w:type="gramEnd"/>
    </w:p>
    <w:p w14:paraId="2433D069" w14:textId="77777777" w:rsidR="00F07E6F" w:rsidRPr="00F07E6F" w:rsidRDefault="00F07E6F" w:rsidP="00F07E6F">
      <w:pPr>
        <w:pStyle w:val="TxtJustifi"/>
        <w:rPr>
          <w:rStyle w:val="CCode"/>
          <w:color w:val="00B050"/>
          <w:highlight w:val="black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t xml:space="preserve">    </w:t>
      </w:r>
      <w:proofErr w:type="gramStart"/>
      <w:r w:rsidRPr="00F07E6F">
        <w:rPr>
          <w:rStyle w:val="CCode"/>
          <w:rFonts w:eastAsia="MS PGothic"/>
          <w:color w:val="00B050"/>
          <w:highlight w:val="black"/>
          <w:lang w:val="en-US"/>
        </w:rPr>
        <w:t>instructions;</w:t>
      </w:r>
      <w:proofErr w:type="gramEnd"/>
    </w:p>
    <w:p w14:paraId="72CF11E6" w14:textId="77777777" w:rsidR="00F07E6F" w:rsidRPr="00F07E6F" w:rsidRDefault="00F07E6F" w:rsidP="00F07E6F">
      <w:pPr>
        <w:pStyle w:val="TxtJustifi"/>
        <w:rPr>
          <w:rStyle w:val="CCode"/>
          <w:color w:val="00B050"/>
        </w:rPr>
      </w:pPr>
      <w:r w:rsidRPr="00F07E6F">
        <w:rPr>
          <w:rStyle w:val="CCode"/>
          <w:rFonts w:eastAsia="MS PGothic"/>
          <w:color w:val="00B050"/>
          <w:highlight w:val="black"/>
          <w:lang w:val="en-US"/>
        </w:rPr>
        <w:lastRenderedPageBreak/>
        <w:t>}</w:t>
      </w:r>
      <w:r w:rsidRPr="00F07E6F">
        <w:rPr>
          <w:rStyle w:val="CCode"/>
          <w:rFonts w:eastAsia="MS PGothic"/>
          <w:color w:val="00B050"/>
          <w:lang w:val="en-US"/>
        </w:rPr>
        <w:t xml:space="preserve"> </w:t>
      </w:r>
    </w:p>
    <w:p w14:paraId="1CCF7102" w14:textId="77777777" w:rsidR="00EA5CB4" w:rsidRPr="003F19B2" w:rsidRDefault="00EA5CB4" w:rsidP="003F19B2">
      <w:pPr>
        <w:pStyle w:val="TxtJustifi"/>
        <w:rPr>
          <w:lang w:val="en-US"/>
        </w:rPr>
      </w:pPr>
    </w:p>
    <w:p w14:paraId="27A5914D" w14:textId="6D4E4799" w:rsidR="00E24DB4" w:rsidRDefault="00E24DB4" w:rsidP="00E24DB4">
      <w:pPr>
        <w:pStyle w:val="Titre2"/>
        <w:rPr>
          <w:lang w:val="fr-FR"/>
        </w:rPr>
      </w:pPr>
      <w:bookmarkStart w:id="17" w:name="_Toc183720609"/>
      <w:r w:rsidRPr="00E24DB4">
        <w:rPr>
          <w:lang w:val="fr-FR"/>
        </w:rPr>
        <w:t>Nombres aléatoires</w:t>
      </w:r>
      <w:bookmarkEnd w:id="17"/>
    </w:p>
    <w:p w14:paraId="3A8A198F" w14:textId="08C3B85C" w:rsidR="00E24DB4" w:rsidRDefault="00E24DB4" w:rsidP="00E24DB4">
      <w:pPr>
        <w:pStyle w:val="Titre3"/>
        <w:rPr>
          <w:lang w:val="fr-FR"/>
        </w:rPr>
      </w:pPr>
      <w:bookmarkStart w:id="18" w:name="_Toc183720610"/>
      <w:r w:rsidRPr="00E24DB4">
        <w:rPr>
          <w:lang w:val="fr-FR"/>
        </w:rPr>
        <w:t xml:space="preserve">La méthode </w:t>
      </w:r>
      <w:proofErr w:type="spellStart"/>
      <w:r w:rsidRPr="00E24DB4">
        <w:rPr>
          <w:lang w:val="fr-FR"/>
        </w:rPr>
        <w:t>Math.random</w:t>
      </w:r>
      <w:proofErr w:type="spellEnd"/>
      <w:r w:rsidRPr="00E24DB4">
        <w:rPr>
          <w:lang w:val="fr-FR"/>
        </w:rPr>
        <w:t>()</w:t>
      </w:r>
      <w:bookmarkEnd w:id="18"/>
    </w:p>
    <w:p w14:paraId="3B0AE25A" w14:textId="77777777" w:rsidR="006C5CC0" w:rsidRPr="006C5CC0" w:rsidRDefault="006C5CC0" w:rsidP="006C5CC0">
      <w:pPr>
        <w:pStyle w:val="NormalWeb"/>
        <w:spacing w:before="0" w:beforeAutospacing="0" w:after="0" w:afterAutospacing="0"/>
        <w:rPr>
          <w:rStyle w:val="CCode"/>
          <w:color w:val="00B050"/>
          <w:sz w:val="22"/>
        </w:rPr>
      </w:pPr>
      <w:proofErr w:type="spellStart"/>
      <w:proofErr w:type="gramStart"/>
      <w:r w:rsidRPr="006C5CC0">
        <w:rPr>
          <w:rStyle w:val="CCode"/>
          <w:color w:val="00B050"/>
          <w:sz w:val="22"/>
          <w:highlight w:val="black"/>
        </w:rPr>
        <w:t>int</w:t>
      </w:r>
      <w:proofErr w:type="spellEnd"/>
      <w:proofErr w:type="gramEnd"/>
      <w:r w:rsidRPr="006C5CC0">
        <w:rPr>
          <w:rStyle w:val="CCode"/>
          <w:color w:val="00B050"/>
          <w:sz w:val="22"/>
          <w:highlight w:val="black"/>
        </w:rPr>
        <w:t xml:space="preserve"> nombre = ( </w:t>
      </w:r>
      <w:proofErr w:type="spellStart"/>
      <w:r w:rsidRPr="006C5CC0">
        <w:rPr>
          <w:rStyle w:val="CCode"/>
          <w:color w:val="00B050"/>
          <w:sz w:val="22"/>
          <w:highlight w:val="black"/>
        </w:rPr>
        <w:t>int</w:t>
      </w:r>
      <w:proofErr w:type="spellEnd"/>
      <w:r w:rsidRPr="006C5CC0">
        <w:rPr>
          <w:rStyle w:val="CCode"/>
          <w:color w:val="00B050"/>
          <w:sz w:val="22"/>
          <w:highlight w:val="black"/>
        </w:rPr>
        <w:t xml:space="preserve"> ) ( </w:t>
      </w:r>
      <w:proofErr w:type="spellStart"/>
      <w:r w:rsidRPr="006C5CC0">
        <w:rPr>
          <w:rStyle w:val="CCode"/>
          <w:color w:val="00B050"/>
          <w:sz w:val="22"/>
          <w:highlight w:val="black"/>
        </w:rPr>
        <w:t>Math.random</w:t>
      </w:r>
      <w:proofErr w:type="spellEnd"/>
      <w:r w:rsidRPr="006C5CC0">
        <w:rPr>
          <w:rStyle w:val="CCode"/>
          <w:color w:val="00B050"/>
          <w:sz w:val="22"/>
          <w:highlight w:val="black"/>
        </w:rPr>
        <w:t>() * ( MAX - MIN + 1 ) ) + MIN;</w:t>
      </w:r>
    </w:p>
    <w:p w14:paraId="246FA79E" w14:textId="77777777" w:rsidR="005921AC" w:rsidRPr="006C5CC0" w:rsidRDefault="005921AC" w:rsidP="005921AC">
      <w:pPr>
        <w:pStyle w:val="TxtJustifi"/>
      </w:pPr>
    </w:p>
    <w:p w14:paraId="7689ABED" w14:textId="6149CEA3" w:rsidR="00E24DB4" w:rsidRDefault="00E24DB4" w:rsidP="00E24DB4">
      <w:pPr>
        <w:pStyle w:val="Titre3"/>
        <w:rPr>
          <w:lang w:val="fr-FR"/>
        </w:rPr>
      </w:pPr>
      <w:bookmarkStart w:id="19" w:name="_Toc183720611"/>
      <w:r w:rsidRPr="00E24DB4">
        <w:rPr>
          <w:lang w:val="fr-FR"/>
        </w:rPr>
        <w:t>La génération correcte d’un nombre entier aléatoire entre deux limites</w:t>
      </w:r>
      <w:bookmarkEnd w:id="19"/>
    </w:p>
    <w:p w14:paraId="0F7CC9CC" w14:textId="6E4DE85E" w:rsidR="00004D51" w:rsidRPr="00587A04" w:rsidRDefault="00004D51" w:rsidP="00004D51">
      <w:pPr>
        <w:pStyle w:val="TxtJustifi"/>
        <w:rPr>
          <w:rStyle w:val="CCode"/>
          <w:color w:val="00B050"/>
          <w:lang w:val="fr-FR"/>
        </w:rPr>
      </w:pPr>
      <w:r w:rsidRPr="00587A04">
        <w:rPr>
          <w:rStyle w:val="CCode"/>
          <w:color w:val="00B050"/>
          <w:highlight w:val="black"/>
        </w:rPr>
        <w:t>Int nombre = (</w:t>
      </w:r>
      <w:proofErr w:type="spellStart"/>
      <w:r w:rsidRPr="00587A04">
        <w:rPr>
          <w:rStyle w:val="CCode"/>
          <w:color w:val="00B050"/>
          <w:highlight w:val="black"/>
        </w:rPr>
        <w:t>int</w:t>
      </w:r>
      <w:proofErr w:type="spellEnd"/>
      <w:r w:rsidRPr="00587A04">
        <w:rPr>
          <w:rStyle w:val="CCode"/>
          <w:color w:val="00B050"/>
          <w:highlight w:val="black"/>
        </w:rPr>
        <w:t>) (</w:t>
      </w:r>
      <w:proofErr w:type="spellStart"/>
      <w:r w:rsidRPr="00587A04">
        <w:rPr>
          <w:rStyle w:val="CCode"/>
          <w:color w:val="00B050"/>
          <w:highlight w:val="black"/>
        </w:rPr>
        <w:t>Ma</w:t>
      </w:r>
      <w:r w:rsidR="00587A04" w:rsidRPr="00587A04">
        <w:rPr>
          <w:rStyle w:val="CCode"/>
          <w:color w:val="00B050"/>
          <w:highlight w:val="black"/>
        </w:rPr>
        <w:t>th.random</w:t>
      </w:r>
      <w:proofErr w:type="spellEnd"/>
      <w:r w:rsidR="00587A04" w:rsidRPr="00587A04">
        <w:rPr>
          <w:rStyle w:val="CCode"/>
          <w:color w:val="00B050"/>
          <w:highlight w:val="black"/>
        </w:rPr>
        <w:t>() * (MAX – MIN +1</w:t>
      </w:r>
      <w:proofErr w:type="gramStart"/>
      <w:r w:rsidR="00587A04" w:rsidRPr="00587A04">
        <w:rPr>
          <w:rStyle w:val="CCode"/>
          <w:color w:val="00B050"/>
          <w:highlight w:val="black"/>
        </w:rPr>
        <w:t>) )</w:t>
      </w:r>
      <w:proofErr w:type="gramEnd"/>
      <w:r w:rsidR="00587A04" w:rsidRPr="00587A04">
        <w:rPr>
          <w:rStyle w:val="CCode"/>
          <w:color w:val="00B050"/>
          <w:highlight w:val="black"/>
        </w:rPr>
        <w:t xml:space="preserve"> + MIN</w:t>
      </w:r>
    </w:p>
    <w:p w14:paraId="20CE6630" w14:textId="49F0F69B" w:rsidR="00E24DB4" w:rsidRDefault="00E24DB4" w:rsidP="00E24DB4">
      <w:pPr>
        <w:pStyle w:val="Titre2"/>
        <w:rPr>
          <w:lang w:val="fr-FR"/>
        </w:rPr>
      </w:pPr>
      <w:bookmarkStart w:id="20" w:name="_Toc183720612"/>
      <w:r w:rsidRPr="00E24DB4">
        <w:rPr>
          <w:lang w:val="fr-FR"/>
        </w:rPr>
        <w:t>Les boucles</w:t>
      </w:r>
      <w:bookmarkEnd w:id="20"/>
    </w:p>
    <w:p w14:paraId="423F95C2" w14:textId="30626F9A" w:rsidR="00E24DB4" w:rsidRDefault="00E24DB4" w:rsidP="00E24DB4">
      <w:pPr>
        <w:pStyle w:val="Titre3"/>
        <w:rPr>
          <w:lang w:val="fr-FR"/>
        </w:rPr>
      </w:pPr>
      <w:bookmarkStart w:id="21" w:name="_Toc183720613"/>
      <w:r>
        <w:rPr>
          <w:lang w:val="fr-FR"/>
        </w:rPr>
        <w:t>For</w:t>
      </w:r>
      <w:bookmarkEnd w:id="21"/>
    </w:p>
    <w:p w14:paraId="50050D7E" w14:textId="77777777" w:rsidR="005003D3" w:rsidRPr="005003D3" w:rsidRDefault="005003D3" w:rsidP="005003D3">
      <w:pPr>
        <w:pStyle w:val="TxtJustifi"/>
        <w:rPr>
          <w:rStyle w:val="CCode"/>
          <w:color w:val="00B050"/>
          <w:highlight w:val="black"/>
        </w:rPr>
      </w:pPr>
      <w:r w:rsidRPr="005003D3">
        <w:rPr>
          <w:rStyle w:val="CCode"/>
          <w:rFonts w:eastAsia="MS PGothic"/>
          <w:color w:val="00B050"/>
          <w:highlight w:val="black"/>
          <w:lang w:val="en-US"/>
        </w:rPr>
        <w:t>for (</w:t>
      </w:r>
      <w:proofErr w:type="spellStart"/>
      <w:r w:rsidRPr="005003D3">
        <w:rPr>
          <w:rStyle w:val="CCode"/>
          <w:rFonts w:eastAsia="MS PGothic"/>
          <w:color w:val="00B050"/>
          <w:highlight w:val="black"/>
          <w:lang w:val="en-US"/>
        </w:rPr>
        <w:t>valeurDépart</w:t>
      </w:r>
      <w:proofErr w:type="spellEnd"/>
      <w:r w:rsidRPr="005003D3">
        <w:rPr>
          <w:rStyle w:val="CCode"/>
          <w:rFonts w:eastAsia="MS PGothic"/>
          <w:color w:val="00B050"/>
          <w:highlight w:val="black"/>
          <w:lang w:val="en-US"/>
        </w:rPr>
        <w:t xml:space="preserve">; </w:t>
      </w:r>
      <w:proofErr w:type="spellStart"/>
      <w:r w:rsidRPr="005003D3">
        <w:rPr>
          <w:rStyle w:val="CCode"/>
          <w:rFonts w:eastAsia="MS PGothic"/>
          <w:color w:val="00B050"/>
          <w:highlight w:val="black"/>
          <w:lang w:val="en-US"/>
        </w:rPr>
        <w:t>conditionFin</w:t>
      </w:r>
      <w:proofErr w:type="spellEnd"/>
      <w:r w:rsidRPr="005003D3">
        <w:rPr>
          <w:rStyle w:val="CCode"/>
          <w:rFonts w:eastAsia="MS PGothic"/>
          <w:color w:val="00B050"/>
          <w:highlight w:val="black"/>
          <w:lang w:val="en-US"/>
        </w:rPr>
        <w:t xml:space="preserve">; </w:t>
      </w:r>
      <w:proofErr w:type="spellStart"/>
      <w:proofErr w:type="gramStart"/>
      <w:r w:rsidRPr="005003D3">
        <w:rPr>
          <w:rStyle w:val="CCode"/>
          <w:rFonts w:eastAsia="MS PGothic"/>
          <w:color w:val="00B050"/>
          <w:highlight w:val="black"/>
          <w:lang w:val="en-US"/>
        </w:rPr>
        <w:t>incrément</w:t>
      </w:r>
      <w:proofErr w:type="spellEnd"/>
      <w:r w:rsidRPr="005003D3">
        <w:rPr>
          <w:rStyle w:val="CCode"/>
          <w:rFonts w:eastAsia="MS PGothic"/>
          <w:color w:val="00B050"/>
          <w:highlight w:val="black"/>
          <w:lang w:val="en-US"/>
        </w:rPr>
        <w:t>){</w:t>
      </w:r>
      <w:proofErr w:type="gramEnd"/>
    </w:p>
    <w:p w14:paraId="6CE36806" w14:textId="77777777" w:rsidR="005003D3" w:rsidRPr="005003D3" w:rsidRDefault="005003D3" w:rsidP="005003D3">
      <w:pPr>
        <w:pStyle w:val="TxtJustifi"/>
        <w:rPr>
          <w:rStyle w:val="CCode"/>
          <w:color w:val="00B050"/>
          <w:highlight w:val="black"/>
        </w:rPr>
      </w:pPr>
      <w:r w:rsidRPr="005003D3">
        <w:rPr>
          <w:rStyle w:val="CCode"/>
          <w:rFonts w:eastAsia="MS PGothic"/>
          <w:color w:val="00B050"/>
          <w:highlight w:val="black"/>
          <w:lang w:val="en-US"/>
        </w:rPr>
        <w:t xml:space="preserve">   …</w:t>
      </w:r>
    </w:p>
    <w:p w14:paraId="6B1A926E" w14:textId="77777777" w:rsidR="005003D3" w:rsidRPr="005003D3" w:rsidRDefault="005003D3" w:rsidP="005003D3">
      <w:pPr>
        <w:pStyle w:val="TxtJustifi"/>
        <w:rPr>
          <w:rStyle w:val="CCode"/>
          <w:color w:val="00B050"/>
        </w:rPr>
      </w:pPr>
      <w:r w:rsidRPr="005003D3">
        <w:rPr>
          <w:rStyle w:val="CCode"/>
          <w:rFonts w:eastAsia="MS PGothic"/>
          <w:color w:val="00B050"/>
          <w:highlight w:val="black"/>
          <w:lang w:val="en-US"/>
        </w:rPr>
        <w:t>}</w:t>
      </w:r>
      <w:r w:rsidRPr="005003D3">
        <w:rPr>
          <w:rStyle w:val="CCode"/>
          <w:rFonts w:eastAsia="MS PGothic"/>
          <w:color w:val="00B050"/>
          <w:lang w:val="en-US"/>
        </w:rPr>
        <w:t xml:space="preserve"> </w:t>
      </w:r>
    </w:p>
    <w:p w14:paraId="2C677455" w14:textId="77777777" w:rsidR="00715045" w:rsidRDefault="00715045" w:rsidP="00715045">
      <w:pPr>
        <w:pStyle w:val="TxtJustifi"/>
        <w:rPr>
          <w:lang w:val="fr-FR"/>
        </w:rPr>
      </w:pPr>
    </w:p>
    <w:p w14:paraId="27168291" w14:textId="52DD470B" w:rsidR="00650CCD" w:rsidRDefault="00650CCD" w:rsidP="00715045">
      <w:pPr>
        <w:pStyle w:val="TxtJustifi"/>
        <w:rPr>
          <w:lang w:val="fr-FR"/>
        </w:rPr>
      </w:pPr>
      <w:r>
        <w:rPr>
          <w:lang w:val="fr-FR"/>
        </w:rPr>
        <w:t xml:space="preserve">Exemple : </w:t>
      </w:r>
    </w:p>
    <w:p w14:paraId="05166001" w14:textId="77777777" w:rsidR="00650CCD" w:rsidRPr="00650CCD" w:rsidRDefault="00650CCD" w:rsidP="00650CCD">
      <w:pPr>
        <w:pStyle w:val="TxtJustifi"/>
        <w:rPr>
          <w:rStyle w:val="CCode"/>
          <w:color w:val="00B050"/>
          <w:highlight w:val="black"/>
          <w:lang w:val="de-CH"/>
        </w:rPr>
      </w:pPr>
      <w:r w:rsidRPr="00650CCD">
        <w:rPr>
          <w:rStyle w:val="CCode"/>
          <w:rFonts w:eastAsia="MS PGothic"/>
          <w:color w:val="00B050"/>
          <w:highlight w:val="black"/>
          <w:lang w:val="en-US"/>
        </w:rPr>
        <w:t xml:space="preserve">for (int </w:t>
      </w:r>
      <w:proofErr w:type="spellStart"/>
      <w:r w:rsidRPr="00650CC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650CCD">
        <w:rPr>
          <w:rStyle w:val="CCode"/>
          <w:rFonts w:eastAsia="MS PGothic"/>
          <w:color w:val="00B050"/>
          <w:highlight w:val="black"/>
          <w:lang w:val="en-US"/>
        </w:rPr>
        <w:t xml:space="preserve">=0; </w:t>
      </w:r>
      <w:proofErr w:type="spellStart"/>
      <w:r w:rsidRPr="00650CC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650CCD">
        <w:rPr>
          <w:rStyle w:val="CCode"/>
          <w:rFonts w:eastAsia="MS PGothic"/>
          <w:color w:val="00B050"/>
          <w:highlight w:val="black"/>
          <w:lang w:val="en-US"/>
        </w:rPr>
        <w:t xml:space="preserve">&lt;5; </w:t>
      </w:r>
      <w:proofErr w:type="spellStart"/>
      <w:r w:rsidRPr="00650CC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650CCD">
        <w:rPr>
          <w:rStyle w:val="CCode"/>
          <w:rFonts w:eastAsia="MS PGothic"/>
          <w:color w:val="00B050"/>
          <w:highlight w:val="black"/>
          <w:lang w:val="en-US"/>
        </w:rPr>
        <w:t>+</w:t>
      </w:r>
      <w:proofErr w:type="gramStart"/>
      <w:r w:rsidRPr="00650CCD">
        <w:rPr>
          <w:rStyle w:val="CCode"/>
          <w:rFonts w:eastAsia="MS PGothic"/>
          <w:color w:val="00B050"/>
          <w:highlight w:val="black"/>
          <w:lang w:val="en-US"/>
        </w:rPr>
        <w:t>+){</w:t>
      </w:r>
      <w:proofErr w:type="gramEnd"/>
    </w:p>
    <w:p w14:paraId="466DC095" w14:textId="77777777" w:rsidR="00650CCD" w:rsidRPr="00650CCD" w:rsidRDefault="00650CCD" w:rsidP="00650CCD">
      <w:pPr>
        <w:pStyle w:val="TxtJustifi"/>
        <w:rPr>
          <w:rStyle w:val="CCode"/>
          <w:color w:val="00B050"/>
          <w:highlight w:val="black"/>
          <w:lang w:val="de-CH"/>
        </w:rPr>
      </w:pPr>
      <w:r w:rsidRPr="00650CCD">
        <w:rPr>
          <w:rStyle w:val="CCode"/>
          <w:rFonts w:eastAsia="MS PGothic"/>
          <w:color w:val="00B050"/>
          <w:highlight w:val="black"/>
          <w:lang w:val="en-US"/>
        </w:rPr>
        <w:t xml:space="preserve">  </w:t>
      </w:r>
      <w:proofErr w:type="spellStart"/>
      <w:r w:rsidRPr="00650CCD">
        <w:rPr>
          <w:rStyle w:val="CCode"/>
          <w:rFonts w:eastAsia="MS PGothic"/>
          <w:color w:val="00B050"/>
          <w:highlight w:val="black"/>
          <w:lang w:val="en-US"/>
        </w:rPr>
        <w:t>System.out.println</w:t>
      </w:r>
      <w:proofErr w:type="spellEnd"/>
      <w:r w:rsidRPr="00650CCD">
        <w:rPr>
          <w:rStyle w:val="CCode"/>
          <w:rFonts w:eastAsia="MS PGothic"/>
          <w:color w:val="00B050"/>
          <w:highlight w:val="black"/>
          <w:lang w:val="en-US"/>
        </w:rPr>
        <w:t xml:space="preserve">("i: " + </w:t>
      </w:r>
      <w:proofErr w:type="spellStart"/>
      <w:r w:rsidRPr="00650CC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proofErr w:type="gramStart"/>
      <w:r w:rsidRPr="00650CCD">
        <w:rPr>
          <w:rStyle w:val="CCode"/>
          <w:rFonts w:eastAsia="MS PGothic"/>
          <w:color w:val="00B050"/>
          <w:highlight w:val="black"/>
          <w:lang w:val="en-US"/>
        </w:rPr>
        <w:t>);</w:t>
      </w:r>
      <w:proofErr w:type="gramEnd"/>
    </w:p>
    <w:p w14:paraId="1A1A5F31" w14:textId="2F4F833A" w:rsidR="00650CCD" w:rsidRPr="00CA45A0" w:rsidRDefault="00650CCD" w:rsidP="00715045">
      <w:pPr>
        <w:pStyle w:val="TxtJustifi"/>
        <w:rPr>
          <w:rFonts w:ascii="Courier New" w:hAnsi="Courier New"/>
          <w:color w:val="00B050"/>
        </w:rPr>
      </w:pPr>
      <w:r w:rsidRPr="00650CCD">
        <w:rPr>
          <w:rStyle w:val="CCode"/>
          <w:rFonts w:eastAsia="MS PGothic"/>
          <w:color w:val="00B050"/>
          <w:highlight w:val="black"/>
          <w:lang w:val="en-US"/>
        </w:rPr>
        <w:t>}</w:t>
      </w:r>
      <w:r w:rsidRPr="00650CCD">
        <w:rPr>
          <w:rStyle w:val="CCode"/>
          <w:rFonts w:eastAsia="MS PGothic"/>
          <w:color w:val="00B050"/>
          <w:lang w:val="en-US"/>
        </w:rPr>
        <w:t xml:space="preserve"> </w:t>
      </w:r>
    </w:p>
    <w:p w14:paraId="26E6B2C0" w14:textId="34A2CD84" w:rsidR="00E24DB4" w:rsidRDefault="00E24DB4" w:rsidP="00E24DB4">
      <w:pPr>
        <w:pStyle w:val="Titre3"/>
        <w:rPr>
          <w:lang w:val="fr-FR"/>
        </w:rPr>
      </w:pPr>
      <w:bookmarkStart w:id="22" w:name="_Toc183720614"/>
      <w:proofErr w:type="spellStart"/>
      <w:r>
        <w:rPr>
          <w:lang w:val="fr-FR"/>
        </w:rPr>
        <w:t>Whi</w:t>
      </w:r>
      <w:r w:rsidR="00CA45A0">
        <w:rPr>
          <w:lang w:val="fr-FR"/>
        </w:rPr>
        <w:t>l</w:t>
      </w:r>
      <w:r>
        <w:rPr>
          <w:lang w:val="fr-FR"/>
        </w:rPr>
        <w:t>e</w:t>
      </w:r>
      <w:bookmarkEnd w:id="22"/>
      <w:proofErr w:type="spellEnd"/>
    </w:p>
    <w:p w14:paraId="4A9FCEA5" w14:textId="77777777" w:rsidR="002C777C" w:rsidRPr="002C777C" w:rsidRDefault="002C777C" w:rsidP="002C777C">
      <w:pPr>
        <w:pStyle w:val="TxtJustifi"/>
        <w:rPr>
          <w:rStyle w:val="CCode"/>
          <w:color w:val="00B050"/>
          <w:highlight w:val="black"/>
        </w:rPr>
      </w:pPr>
      <w:r w:rsidRPr="002C777C">
        <w:rPr>
          <w:rStyle w:val="CCode"/>
          <w:rFonts w:eastAsia="MS PGothic"/>
          <w:color w:val="00B050"/>
          <w:highlight w:val="black"/>
          <w:lang w:val="en-US"/>
        </w:rPr>
        <w:t>while (condition</w:t>
      </w:r>
      <w:proofErr w:type="gramStart"/>
      <w:r w:rsidRPr="002C777C">
        <w:rPr>
          <w:rStyle w:val="CCode"/>
          <w:rFonts w:eastAsia="MS PGothic"/>
          <w:color w:val="00B050"/>
          <w:highlight w:val="black"/>
          <w:lang w:val="en-US"/>
        </w:rPr>
        <w:t>){</w:t>
      </w:r>
      <w:proofErr w:type="gramEnd"/>
    </w:p>
    <w:p w14:paraId="6FC7764A" w14:textId="77777777" w:rsidR="002C777C" w:rsidRPr="002C777C" w:rsidRDefault="002C777C" w:rsidP="002C777C">
      <w:pPr>
        <w:pStyle w:val="TxtJustifi"/>
        <w:rPr>
          <w:rStyle w:val="CCode"/>
          <w:color w:val="00B050"/>
          <w:highlight w:val="black"/>
        </w:rPr>
      </w:pPr>
      <w:r w:rsidRPr="002C777C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5211F9BB" w14:textId="77777777" w:rsidR="002C777C" w:rsidRPr="002C777C" w:rsidRDefault="002C777C" w:rsidP="002C777C">
      <w:pPr>
        <w:pStyle w:val="TxtJustifi"/>
        <w:rPr>
          <w:rStyle w:val="CCode"/>
          <w:color w:val="00B050"/>
        </w:rPr>
      </w:pPr>
      <w:r w:rsidRPr="002C777C">
        <w:rPr>
          <w:rStyle w:val="CCode"/>
          <w:rFonts w:eastAsia="MS PGothic"/>
          <w:color w:val="00B050"/>
          <w:highlight w:val="black"/>
          <w:lang w:val="en-US"/>
        </w:rPr>
        <w:t>}</w:t>
      </w:r>
      <w:r w:rsidRPr="002C777C">
        <w:rPr>
          <w:rStyle w:val="CCode"/>
          <w:rFonts w:eastAsia="MS PGothic"/>
          <w:color w:val="00B050"/>
          <w:lang w:val="en-US"/>
        </w:rPr>
        <w:t xml:space="preserve"> </w:t>
      </w:r>
    </w:p>
    <w:p w14:paraId="5684CDB9" w14:textId="4F301816" w:rsidR="007F423F" w:rsidRPr="007F423F" w:rsidRDefault="002C777C" w:rsidP="007F423F">
      <w:pPr>
        <w:pStyle w:val="TxtJustifi"/>
        <w:rPr>
          <w:rStyle w:val="CCode"/>
          <w:color w:val="00B050"/>
          <w:highlight w:val="black"/>
          <w:lang w:val="fr-FR"/>
        </w:rPr>
      </w:pPr>
      <w:r>
        <w:rPr>
          <w:lang w:val="fr-FR"/>
        </w:rPr>
        <w:t>Exemple :</w:t>
      </w:r>
      <w:r w:rsidR="007F423F">
        <w:rPr>
          <w:lang w:val="fr-FR"/>
        </w:rPr>
        <w:t xml:space="preserve"> </w:t>
      </w:r>
      <w:proofErr w:type="spellStart"/>
      <w:r w:rsidR="007F423F" w:rsidRPr="007F423F">
        <w:rPr>
          <w:rStyle w:val="CCode"/>
          <w:rFonts w:eastAsia="MS PGothic"/>
          <w:color w:val="00B050"/>
          <w:highlight w:val="black"/>
          <w:lang w:val="en-US"/>
        </w:rPr>
        <w:t>boolean</w:t>
      </w:r>
      <w:proofErr w:type="spellEnd"/>
      <w:r w:rsidR="007F423F" w:rsidRPr="007F423F">
        <w:rPr>
          <w:rStyle w:val="CCode"/>
          <w:rFonts w:eastAsia="MS PGothic"/>
          <w:color w:val="00B050"/>
          <w:highlight w:val="black"/>
          <w:lang w:val="en-US"/>
        </w:rPr>
        <w:t xml:space="preserve"> </w:t>
      </w:r>
      <w:proofErr w:type="spellStart"/>
      <w:r w:rsidR="007F423F" w:rsidRPr="007F423F">
        <w:rPr>
          <w:rStyle w:val="CCode"/>
          <w:rFonts w:eastAsia="MS PGothic"/>
          <w:color w:val="00B050"/>
          <w:highlight w:val="black"/>
          <w:lang w:val="en-US"/>
        </w:rPr>
        <w:t>uneCondition</w:t>
      </w:r>
      <w:proofErr w:type="spellEnd"/>
      <w:r w:rsidR="007F423F" w:rsidRPr="007F423F">
        <w:rPr>
          <w:rStyle w:val="CCode"/>
          <w:rFonts w:eastAsia="MS PGothic"/>
          <w:color w:val="00B050"/>
          <w:highlight w:val="black"/>
          <w:lang w:val="en-US"/>
        </w:rPr>
        <w:t xml:space="preserve"> = </w:t>
      </w:r>
      <w:proofErr w:type="gramStart"/>
      <w:r w:rsidR="007F423F" w:rsidRPr="007F423F">
        <w:rPr>
          <w:rStyle w:val="CCode"/>
          <w:rFonts w:eastAsia="MS PGothic"/>
          <w:color w:val="00B050"/>
          <w:highlight w:val="black"/>
          <w:lang w:val="en-US"/>
        </w:rPr>
        <w:t>true;</w:t>
      </w:r>
      <w:proofErr w:type="gramEnd"/>
    </w:p>
    <w:p w14:paraId="3FD5279F" w14:textId="77777777" w:rsidR="007F423F" w:rsidRPr="007F423F" w:rsidRDefault="007F423F" w:rsidP="007F423F">
      <w:pPr>
        <w:pStyle w:val="TxtJustifi"/>
        <w:rPr>
          <w:rStyle w:val="CCode"/>
          <w:color w:val="00B050"/>
          <w:highlight w:val="black"/>
        </w:rPr>
      </w:pPr>
      <w:r w:rsidRPr="007F423F">
        <w:rPr>
          <w:rStyle w:val="CCode"/>
          <w:rFonts w:eastAsia="MS PGothic"/>
          <w:color w:val="00B050"/>
          <w:highlight w:val="black"/>
          <w:lang w:val="en-US"/>
        </w:rPr>
        <w:t>while (</w:t>
      </w:r>
      <w:proofErr w:type="spellStart"/>
      <w:r w:rsidRPr="007F423F">
        <w:rPr>
          <w:rStyle w:val="CCode"/>
          <w:rFonts w:eastAsia="MS PGothic"/>
          <w:color w:val="00B050"/>
          <w:highlight w:val="black"/>
          <w:lang w:val="en-US"/>
        </w:rPr>
        <w:t>uneCondition</w:t>
      </w:r>
      <w:proofErr w:type="spellEnd"/>
      <w:proofErr w:type="gramStart"/>
      <w:r w:rsidRPr="007F423F">
        <w:rPr>
          <w:rStyle w:val="CCode"/>
          <w:rFonts w:eastAsia="MS PGothic"/>
          <w:color w:val="00B050"/>
          <w:highlight w:val="black"/>
          <w:lang w:val="en-US"/>
        </w:rPr>
        <w:t>){</w:t>
      </w:r>
      <w:proofErr w:type="gramEnd"/>
    </w:p>
    <w:p w14:paraId="6F5DCA70" w14:textId="77777777" w:rsidR="007F423F" w:rsidRPr="007F423F" w:rsidRDefault="007F423F" w:rsidP="007F423F">
      <w:pPr>
        <w:pStyle w:val="TxtJustifi"/>
        <w:rPr>
          <w:rStyle w:val="CCode"/>
          <w:color w:val="00B050"/>
          <w:highlight w:val="black"/>
        </w:rPr>
      </w:pPr>
      <w:r w:rsidRPr="007F423F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7C2C160E" w14:textId="77777777" w:rsidR="007F423F" w:rsidRPr="007F423F" w:rsidRDefault="007F423F" w:rsidP="007F423F">
      <w:pPr>
        <w:pStyle w:val="TxtJustifi"/>
        <w:rPr>
          <w:rStyle w:val="CCode"/>
          <w:color w:val="00B050"/>
          <w:highlight w:val="black"/>
        </w:rPr>
      </w:pPr>
      <w:r w:rsidRPr="007F423F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gramStart"/>
      <w:r w:rsidRPr="007F423F">
        <w:rPr>
          <w:rStyle w:val="CCode"/>
          <w:rFonts w:eastAsia="MS PGothic"/>
          <w:color w:val="00B050"/>
          <w:highlight w:val="black"/>
          <w:lang w:val="en-US"/>
        </w:rPr>
        <w:t>if(</w:t>
      </w:r>
      <w:proofErr w:type="gramEnd"/>
      <w:r w:rsidRPr="007F423F">
        <w:rPr>
          <w:rStyle w:val="CCode"/>
          <w:rFonts w:eastAsia="MS PGothic"/>
          <w:color w:val="00B050"/>
          <w:highlight w:val="black"/>
          <w:lang w:val="en-US"/>
        </w:rPr>
        <w:t>…){</w:t>
      </w:r>
    </w:p>
    <w:p w14:paraId="42572287" w14:textId="77777777" w:rsidR="007F423F" w:rsidRPr="007F423F" w:rsidRDefault="007F423F" w:rsidP="007F423F">
      <w:pPr>
        <w:pStyle w:val="TxtJustifi"/>
        <w:rPr>
          <w:rStyle w:val="CCode"/>
          <w:color w:val="00B050"/>
          <w:highlight w:val="black"/>
        </w:rPr>
      </w:pPr>
      <w:r w:rsidRPr="007F423F">
        <w:rPr>
          <w:rStyle w:val="CCode"/>
          <w:rFonts w:eastAsia="MS PGothic"/>
          <w:color w:val="00B050"/>
          <w:highlight w:val="black"/>
          <w:lang w:val="en-US"/>
        </w:rPr>
        <w:tab/>
      </w:r>
      <w:r w:rsidRPr="007F423F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spellStart"/>
      <w:r w:rsidRPr="007F423F">
        <w:rPr>
          <w:rStyle w:val="CCode"/>
          <w:rFonts w:eastAsia="MS PGothic"/>
          <w:color w:val="00B050"/>
          <w:highlight w:val="black"/>
          <w:lang w:val="en-US"/>
        </w:rPr>
        <w:t>uneCondition</w:t>
      </w:r>
      <w:proofErr w:type="spellEnd"/>
      <w:r w:rsidRPr="007F423F">
        <w:rPr>
          <w:rStyle w:val="CCode"/>
          <w:rFonts w:eastAsia="MS PGothic"/>
          <w:color w:val="00B050"/>
          <w:highlight w:val="black"/>
          <w:lang w:val="en-US"/>
        </w:rPr>
        <w:t xml:space="preserve"> = </w:t>
      </w:r>
      <w:proofErr w:type="gramStart"/>
      <w:r w:rsidRPr="007F423F">
        <w:rPr>
          <w:rStyle w:val="CCode"/>
          <w:rFonts w:eastAsia="MS PGothic"/>
          <w:color w:val="00B050"/>
          <w:highlight w:val="black"/>
          <w:lang w:val="en-US"/>
        </w:rPr>
        <w:t>false;</w:t>
      </w:r>
      <w:proofErr w:type="gramEnd"/>
    </w:p>
    <w:p w14:paraId="27E26373" w14:textId="1518AA8F" w:rsidR="007F423F" w:rsidRPr="007F423F" w:rsidRDefault="007F423F" w:rsidP="007F423F">
      <w:pPr>
        <w:pStyle w:val="TxtJustifi"/>
        <w:rPr>
          <w:rStyle w:val="CCode"/>
          <w:color w:val="00B050"/>
          <w:highlight w:val="black"/>
        </w:rPr>
      </w:pPr>
      <w:r w:rsidRPr="007F423F">
        <w:rPr>
          <w:rStyle w:val="CCode"/>
          <w:rFonts w:eastAsia="MS PGothic"/>
          <w:color w:val="00B050"/>
          <w:highlight w:val="black"/>
          <w:lang w:val="en-US"/>
        </w:rPr>
        <w:tab/>
        <w:t>}</w:t>
      </w:r>
    </w:p>
    <w:p w14:paraId="330DE85A" w14:textId="128F2E6F" w:rsidR="007F423F" w:rsidRPr="007F423F" w:rsidRDefault="007F423F" w:rsidP="007F423F">
      <w:pPr>
        <w:pStyle w:val="TxtJustifi"/>
        <w:rPr>
          <w:rStyle w:val="CCode"/>
          <w:color w:val="00B050"/>
        </w:rPr>
      </w:pPr>
      <w:r w:rsidRPr="007F423F">
        <w:rPr>
          <w:rStyle w:val="CCode"/>
          <w:color w:val="00B050"/>
          <w:highlight w:val="black"/>
        </w:rPr>
        <w:t>}</w:t>
      </w:r>
    </w:p>
    <w:p w14:paraId="22D1EC10" w14:textId="77777777" w:rsidR="002C777C" w:rsidRPr="00CA45A0" w:rsidRDefault="002C777C" w:rsidP="00CA45A0">
      <w:pPr>
        <w:pStyle w:val="TxtJustifi"/>
        <w:rPr>
          <w:lang w:val="fr-FR"/>
        </w:rPr>
      </w:pPr>
    </w:p>
    <w:p w14:paraId="20803D22" w14:textId="38BBD3CF" w:rsidR="00E24DB4" w:rsidRDefault="00E24DB4" w:rsidP="00E24DB4">
      <w:pPr>
        <w:pStyle w:val="Titre3"/>
        <w:rPr>
          <w:lang w:val="fr-FR"/>
        </w:rPr>
      </w:pPr>
      <w:bookmarkStart w:id="23" w:name="_Toc183720615"/>
      <w:r>
        <w:rPr>
          <w:lang w:val="fr-FR"/>
        </w:rPr>
        <w:t>Do-</w:t>
      </w:r>
      <w:proofErr w:type="spellStart"/>
      <w:r>
        <w:rPr>
          <w:lang w:val="fr-FR"/>
        </w:rPr>
        <w:t>while</w:t>
      </w:r>
      <w:bookmarkEnd w:id="23"/>
      <w:proofErr w:type="spellEnd"/>
    </w:p>
    <w:p w14:paraId="1264AB7C" w14:textId="77777777" w:rsidR="00B15784" w:rsidRPr="00B15784" w:rsidRDefault="00B15784" w:rsidP="00B15784">
      <w:pPr>
        <w:pStyle w:val="TxtJustifi"/>
        <w:rPr>
          <w:rStyle w:val="CCode"/>
          <w:color w:val="00B050"/>
          <w:highlight w:val="black"/>
        </w:rPr>
      </w:pPr>
      <w:r w:rsidRPr="00B15784">
        <w:rPr>
          <w:rStyle w:val="CCode"/>
          <w:rFonts w:eastAsia="MS PGothic"/>
          <w:color w:val="00B050"/>
          <w:highlight w:val="black"/>
          <w:lang w:val="en-US"/>
        </w:rPr>
        <w:t>do {</w:t>
      </w:r>
    </w:p>
    <w:p w14:paraId="3B13680C" w14:textId="77777777" w:rsidR="00B15784" w:rsidRPr="00B15784" w:rsidRDefault="00B15784" w:rsidP="00B15784">
      <w:pPr>
        <w:pStyle w:val="TxtJustifi"/>
        <w:rPr>
          <w:rStyle w:val="CCode"/>
          <w:color w:val="00B050"/>
          <w:highlight w:val="black"/>
        </w:rPr>
      </w:pPr>
      <w:r w:rsidRPr="00B15784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25F3093D" w14:textId="1838E6A8" w:rsidR="007F423F" w:rsidRDefault="00B15784" w:rsidP="007F423F">
      <w:pPr>
        <w:pStyle w:val="TxtJustifi"/>
        <w:rPr>
          <w:rStyle w:val="CCode"/>
          <w:rFonts w:eastAsia="MS PGothic"/>
          <w:color w:val="00B050"/>
          <w:lang w:val="en-US"/>
        </w:rPr>
      </w:pPr>
      <w:r w:rsidRPr="00B15784">
        <w:rPr>
          <w:rStyle w:val="CCode"/>
          <w:rFonts w:eastAsia="MS PGothic"/>
          <w:color w:val="00B050"/>
          <w:highlight w:val="black"/>
          <w:lang w:val="en-US"/>
        </w:rPr>
        <w:t>} while (condition</w:t>
      </w:r>
      <w:proofErr w:type="gramStart"/>
      <w:r w:rsidRPr="00B15784">
        <w:rPr>
          <w:rStyle w:val="CCode"/>
          <w:rFonts w:eastAsia="MS PGothic"/>
          <w:color w:val="00B050"/>
          <w:highlight w:val="black"/>
          <w:lang w:val="en-US"/>
        </w:rPr>
        <w:t>);</w:t>
      </w:r>
      <w:proofErr w:type="gramEnd"/>
    </w:p>
    <w:p w14:paraId="2E859EC2" w14:textId="7C74C4EE" w:rsidR="00B15784" w:rsidRDefault="00B15784" w:rsidP="00B15784">
      <w:pPr>
        <w:pStyle w:val="TxtJustifi"/>
        <w:rPr>
          <w:rStyle w:val="CCode"/>
          <w:rFonts w:ascii="Arial" w:hAnsi="Arial"/>
        </w:rPr>
      </w:pPr>
      <w:r>
        <w:rPr>
          <w:rStyle w:val="CCode"/>
          <w:rFonts w:ascii="Arial" w:hAnsi="Arial"/>
        </w:rPr>
        <w:t>Exemple</w:t>
      </w:r>
      <w:r w:rsidR="001B57FB">
        <w:rPr>
          <w:rStyle w:val="CCode"/>
          <w:rFonts w:ascii="Arial" w:hAnsi="Arial"/>
        </w:rPr>
        <w:t> :</w:t>
      </w:r>
    </w:p>
    <w:p w14:paraId="1660CED2" w14:textId="77777777" w:rsidR="001B57FB" w:rsidRPr="001B57FB" w:rsidRDefault="001B57FB" w:rsidP="001B57FB">
      <w:pPr>
        <w:pStyle w:val="TxtJustifi"/>
        <w:rPr>
          <w:rStyle w:val="CCode"/>
          <w:color w:val="00B050"/>
          <w:highlight w:val="black"/>
        </w:rPr>
      </w:pPr>
      <w:proofErr w:type="spellStart"/>
      <w:r w:rsidRPr="001B57FB">
        <w:rPr>
          <w:rStyle w:val="CCode"/>
          <w:rFonts w:eastAsia="MS PGothic"/>
          <w:color w:val="00B050"/>
          <w:highlight w:val="black"/>
          <w:lang w:val="en-US"/>
        </w:rPr>
        <w:t>boolean</w:t>
      </w:r>
      <w:proofErr w:type="spellEnd"/>
      <w:r w:rsidRPr="001B57FB">
        <w:rPr>
          <w:rStyle w:val="CCode"/>
          <w:rFonts w:eastAsia="MS PGothic"/>
          <w:color w:val="00B050"/>
          <w:highlight w:val="black"/>
          <w:lang w:val="en-US"/>
        </w:rPr>
        <w:t xml:space="preserve"> </w:t>
      </w:r>
      <w:proofErr w:type="spellStart"/>
      <w:r w:rsidRPr="001B57FB">
        <w:rPr>
          <w:rStyle w:val="CCode"/>
          <w:rFonts w:eastAsia="MS PGothic"/>
          <w:color w:val="00B050"/>
          <w:highlight w:val="black"/>
          <w:lang w:val="en-US"/>
        </w:rPr>
        <w:t>uneCondition</w:t>
      </w:r>
      <w:proofErr w:type="spellEnd"/>
      <w:r w:rsidRPr="001B57FB">
        <w:rPr>
          <w:rStyle w:val="CCode"/>
          <w:rFonts w:eastAsia="MS PGothic"/>
          <w:color w:val="00B050"/>
          <w:highlight w:val="black"/>
          <w:lang w:val="en-US"/>
        </w:rPr>
        <w:t xml:space="preserve"> = </w:t>
      </w:r>
      <w:proofErr w:type="gramStart"/>
      <w:r w:rsidRPr="001B57FB">
        <w:rPr>
          <w:rStyle w:val="CCode"/>
          <w:rFonts w:eastAsia="MS PGothic"/>
          <w:color w:val="00B050"/>
          <w:highlight w:val="black"/>
          <w:lang w:val="en-US"/>
        </w:rPr>
        <w:t>true;</w:t>
      </w:r>
      <w:proofErr w:type="gramEnd"/>
    </w:p>
    <w:p w14:paraId="1AEB0D75" w14:textId="77777777" w:rsidR="001B57FB" w:rsidRPr="001B57FB" w:rsidRDefault="001B57FB" w:rsidP="001B57FB">
      <w:pPr>
        <w:pStyle w:val="TxtJustifi"/>
        <w:rPr>
          <w:rStyle w:val="CCode"/>
          <w:color w:val="00B050"/>
          <w:highlight w:val="black"/>
        </w:rPr>
      </w:pPr>
      <w:r w:rsidRPr="001B57FB">
        <w:rPr>
          <w:rStyle w:val="CCode"/>
          <w:rFonts w:eastAsia="MS PGothic"/>
          <w:color w:val="00B050"/>
          <w:highlight w:val="black"/>
          <w:lang w:val="en-US"/>
        </w:rPr>
        <w:t>do {</w:t>
      </w:r>
    </w:p>
    <w:p w14:paraId="466FF9B3" w14:textId="77777777" w:rsidR="001B57FB" w:rsidRPr="001B57FB" w:rsidRDefault="001B57FB" w:rsidP="001B57FB">
      <w:pPr>
        <w:pStyle w:val="TxtJustifi"/>
        <w:rPr>
          <w:rStyle w:val="CCode"/>
          <w:color w:val="00B050"/>
          <w:highlight w:val="black"/>
        </w:rPr>
      </w:pPr>
      <w:r w:rsidRPr="001B57FB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50CB2AB5" w14:textId="77777777" w:rsidR="001B57FB" w:rsidRPr="001B57FB" w:rsidRDefault="001B57FB" w:rsidP="001B57FB">
      <w:pPr>
        <w:pStyle w:val="TxtJustifi"/>
        <w:rPr>
          <w:rStyle w:val="CCode"/>
          <w:color w:val="00B050"/>
          <w:highlight w:val="black"/>
        </w:rPr>
      </w:pPr>
      <w:r w:rsidRPr="001B57FB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gramStart"/>
      <w:r w:rsidRPr="001B57FB">
        <w:rPr>
          <w:rStyle w:val="CCode"/>
          <w:rFonts w:eastAsia="MS PGothic"/>
          <w:color w:val="00B050"/>
          <w:highlight w:val="black"/>
          <w:lang w:val="en-US"/>
        </w:rPr>
        <w:t>if(</w:t>
      </w:r>
      <w:proofErr w:type="gramEnd"/>
      <w:r w:rsidRPr="001B57FB">
        <w:rPr>
          <w:rStyle w:val="CCode"/>
          <w:rFonts w:eastAsia="MS PGothic"/>
          <w:color w:val="00B050"/>
          <w:highlight w:val="black"/>
          <w:lang w:val="en-US"/>
        </w:rPr>
        <w:t>…){</w:t>
      </w:r>
    </w:p>
    <w:p w14:paraId="1D324410" w14:textId="77777777" w:rsidR="001B57FB" w:rsidRPr="001B57FB" w:rsidRDefault="001B57FB" w:rsidP="001B57FB">
      <w:pPr>
        <w:pStyle w:val="TxtJustifi"/>
        <w:rPr>
          <w:rStyle w:val="CCode"/>
          <w:color w:val="00B050"/>
          <w:highlight w:val="black"/>
        </w:rPr>
      </w:pPr>
      <w:r w:rsidRPr="001B57FB">
        <w:rPr>
          <w:rStyle w:val="CCode"/>
          <w:rFonts w:eastAsia="MS PGothic"/>
          <w:color w:val="00B050"/>
          <w:highlight w:val="black"/>
          <w:lang w:val="en-US"/>
        </w:rPr>
        <w:tab/>
      </w:r>
      <w:r w:rsidRPr="001B57FB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spellStart"/>
      <w:r w:rsidRPr="001B57FB">
        <w:rPr>
          <w:rStyle w:val="CCode"/>
          <w:rFonts w:eastAsia="MS PGothic"/>
          <w:color w:val="00B050"/>
          <w:highlight w:val="black"/>
          <w:lang w:val="en-US"/>
        </w:rPr>
        <w:t>uneCondition</w:t>
      </w:r>
      <w:proofErr w:type="spellEnd"/>
      <w:r w:rsidRPr="001B57FB">
        <w:rPr>
          <w:rStyle w:val="CCode"/>
          <w:rFonts w:eastAsia="MS PGothic"/>
          <w:color w:val="00B050"/>
          <w:highlight w:val="black"/>
          <w:lang w:val="en-US"/>
        </w:rPr>
        <w:t xml:space="preserve"> = </w:t>
      </w:r>
      <w:proofErr w:type="gramStart"/>
      <w:r w:rsidRPr="001B57FB">
        <w:rPr>
          <w:rStyle w:val="CCode"/>
          <w:rFonts w:eastAsia="MS PGothic"/>
          <w:color w:val="00B050"/>
          <w:highlight w:val="black"/>
          <w:lang w:val="en-US"/>
        </w:rPr>
        <w:t>false;</w:t>
      </w:r>
      <w:proofErr w:type="gramEnd"/>
    </w:p>
    <w:p w14:paraId="2C69D947" w14:textId="77777777" w:rsidR="001B57FB" w:rsidRPr="001B57FB" w:rsidRDefault="001B57FB" w:rsidP="001B57FB">
      <w:pPr>
        <w:pStyle w:val="TxtJustifi"/>
        <w:rPr>
          <w:rStyle w:val="CCode"/>
          <w:color w:val="00B050"/>
          <w:highlight w:val="black"/>
        </w:rPr>
      </w:pPr>
      <w:r w:rsidRPr="001B57FB">
        <w:rPr>
          <w:rStyle w:val="CCode"/>
          <w:rFonts w:eastAsia="MS PGothic"/>
          <w:color w:val="00B050"/>
          <w:highlight w:val="black"/>
          <w:lang w:val="en-US"/>
        </w:rPr>
        <w:tab/>
        <w:t>}</w:t>
      </w:r>
    </w:p>
    <w:p w14:paraId="73C14CDC" w14:textId="77777777" w:rsidR="001B57FB" w:rsidRPr="001B57FB" w:rsidRDefault="001B57FB" w:rsidP="001B57FB">
      <w:pPr>
        <w:pStyle w:val="TxtJustifi"/>
        <w:rPr>
          <w:rStyle w:val="CCode"/>
          <w:color w:val="00B050"/>
          <w:highlight w:val="black"/>
        </w:rPr>
      </w:pPr>
      <w:r w:rsidRPr="001B57FB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59AE8C7B" w14:textId="77777777" w:rsidR="001B57FB" w:rsidRPr="001B57FB" w:rsidRDefault="001B57FB" w:rsidP="001B57FB">
      <w:pPr>
        <w:pStyle w:val="TxtJustifi"/>
        <w:rPr>
          <w:rStyle w:val="CCode"/>
          <w:color w:val="00B050"/>
        </w:rPr>
      </w:pPr>
      <w:r w:rsidRPr="001B57FB">
        <w:rPr>
          <w:rStyle w:val="CCode"/>
          <w:rFonts w:eastAsia="MS PGothic"/>
          <w:color w:val="00B050"/>
          <w:highlight w:val="black"/>
          <w:lang w:val="en-US"/>
        </w:rPr>
        <w:t>} while (</w:t>
      </w:r>
      <w:proofErr w:type="spellStart"/>
      <w:r w:rsidRPr="001B57FB">
        <w:rPr>
          <w:rStyle w:val="CCode"/>
          <w:rFonts w:eastAsia="MS PGothic"/>
          <w:color w:val="00B050"/>
          <w:highlight w:val="black"/>
          <w:lang w:val="en-US"/>
        </w:rPr>
        <w:t>uneCondition</w:t>
      </w:r>
      <w:proofErr w:type="spellEnd"/>
      <w:proofErr w:type="gramStart"/>
      <w:r w:rsidRPr="001B57FB">
        <w:rPr>
          <w:rStyle w:val="CCode"/>
          <w:rFonts w:eastAsia="MS PGothic"/>
          <w:color w:val="00B050"/>
          <w:highlight w:val="black"/>
          <w:lang w:val="en-US"/>
        </w:rPr>
        <w:t>);</w:t>
      </w:r>
      <w:proofErr w:type="gramEnd"/>
    </w:p>
    <w:p w14:paraId="70F95F0E" w14:textId="77777777" w:rsidR="001B57FB" w:rsidRPr="00B15784" w:rsidRDefault="001B57FB" w:rsidP="00B15784">
      <w:pPr>
        <w:pStyle w:val="TxtJustifi"/>
        <w:rPr>
          <w:rStyle w:val="CCode"/>
          <w:rFonts w:ascii="Arial" w:hAnsi="Arial"/>
        </w:rPr>
      </w:pPr>
    </w:p>
    <w:p w14:paraId="3F1F32C3" w14:textId="21A5D472" w:rsidR="00E24DB4" w:rsidRDefault="00E24DB4" w:rsidP="00E24DB4">
      <w:pPr>
        <w:pStyle w:val="Titre3"/>
        <w:rPr>
          <w:lang w:val="fr-FR"/>
        </w:rPr>
      </w:pPr>
      <w:bookmarkStart w:id="24" w:name="_Toc183720616"/>
      <w:r>
        <w:rPr>
          <w:lang w:val="fr-FR"/>
        </w:rPr>
        <w:t xml:space="preserve">Les </w:t>
      </w:r>
      <w:proofErr w:type="spellStart"/>
      <w:r>
        <w:rPr>
          <w:lang w:val="fr-FR"/>
        </w:rPr>
        <w:t>mots-clé</w:t>
      </w:r>
      <w:proofErr w:type="spellEnd"/>
      <w:r>
        <w:rPr>
          <w:lang w:val="fr-FR"/>
        </w:rPr>
        <w:t xml:space="preserve"> break et continue</w:t>
      </w:r>
      <w:bookmarkEnd w:id="24"/>
    </w:p>
    <w:p w14:paraId="67EF892C" w14:textId="77777777" w:rsidR="0044720D" w:rsidRPr="0044720D" w:rsidRDefault="0044720D" w:rsidP="0044720D">
      <w:pPr>
        <w:pStyle w:val="TxtJustifi"/>
        <w:numPr>
          <w:ilvl w:val="0"/>
          <w:numId w:val="21"/>
        </w:numPr>
      </w:pPr>
      <w:r w:rsidRPr="0044720D">
        <w:t xml:space="preserve">Sortir prématurément d’une </w:t>
      </w:r>
      <w:proofErr w:type="gramStart"/>
      <w:r w:rsidRPr="0044720D">
        <w:t>itération:</w:t>
      </w:r>
      <w:proofErr w:type="gramEnd"/>
      <w:r w:rsidRPr="0044720D">
        <w:t xml:space="preserve"> </w:t>
      </w:r>
      <w:r w:rsidRPr="0044720D">
        <w:rPr>
          <w:b/>
          <w:bCs/>
        </w:rPr>
        <w:t>continue</w:t>
      </w:r>
    </w:p>
    <w:p w14:paraId="11D5BA47" w14:textId="77777777" w:rsidR="00FA0671" w:rsidRPr="00FA0671" w:rsidRDefault="00FA0671" w:rsidP="00FA0671">
      <w:pPr>
        <w:pStyle w:val="TxtJustifi"/>
        <w:ind w:left="720"/>
        <w:rPr>
          <w:rStyle w:val="CCode"/>
          <w:color w:val="00B050"/>
          <w:highlight w:val="black"/>
        </w:rPr>
      </w:pPr>
      <w:r>
        <w:rPr>
          <w:b/>
          <w:bCs/>
        </w:rPr>
        <w:t xml:space="preserve">Exemple : </w:t>
      </w:r>
      <w:r w:rsidRPr="00FA0671">
        <w:rPr>
          <w:rStyle w:val="CCode"/>
          <w:rFonts w:eastAsia="MS PGothic"/>
          <w:color w:val="00B050"/>
          <w:highlight w:val="black"/>
          <w:lang w:val="en-US"/>
        </w:rPr>
        <w:t xml:space="preserve">for (int </w:t>
      </w:r>
      <w:proofErr w:type="spellStart"/>
      <w:r w:rsidRPr="00FA0671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FA0671">
        <w:rPr>
          <w:rStyle w:val="CCode"/>
          <w:rFonts w:eastAsia="MS PGothic"/>
          <w:color w:val="00B050"/>
          <w:highlight w:val="black"/>
          <w:lang w:val="en-US"/>
        </w:rPr>
        <w:t>=</w:t>
      </w:r>
      <w:proofErr w:type="gramStart"/>
      <w:r w:rsidRPr="00FA0671">
        <w:rPr>
          <w:rStyle w:val="CCode"/>
          <w:rFonts w:eastAsia="MS PGothic"/>
          <w:color w:val="00B050"/>
          <w:highlight w:val="black"/>
          <w:lang w:val="en-US"/>
        </w:rPr>
        <w:t>0;</w:t>
      </w:r>
      <w:proofErr w:type="gramEnd"/>
      <w:r w:rsidRPr="00FA0671">
        <w:rPr>
          <w:rStyle w:val="CCode"/>
          <w:rFonts w:eastAsia="MS PGothic"/>
          <w:color w:val="00B050"/>
          <w:highlight w:val="black"/>
          <w:lang w:val="en-US"/>
        </w:rPr>
        <w:t xml:space="preserve"> </w:t>
      </w:r>
      <w:proofErr w:type="spellStart"/>
      <w:r w:rsidRPr="00FA0671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FA0671">
        <w:rPr>
          <w:rStyle w:val="CCode"/>
          <w:rFonts w:eastAsia="MS PGothic"/>
          <w:color w:val="00B050"/>
          <w:highlight w:val="black"/>
          <w:lang w:val="en-US"/>
        </w:rPr>
        <w:t xml:space="preserve">&lt;5; </w:t>
      </w:r>
      <w:proofErr w:type="spellStart"/>
      <w:r w:rsidRPr="00FA0671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FA0671">
        <w:rPr>
          <w:rStyle w:val="CCode"/>
          <w:rFonts w:eastAsia="MS PGothic"/>
          <w:color w:val="00B050"/>
          <w:highlight w:val="black"/>
          <w:lang w:val="en-US"/>
        </w:rPr>
        <w:t>++){</w:t>
      </w:r>
    </w:p>
    <w:p w14:paraId="4F57E1A0" w14:textId="77777777" w:rsidR="00FA0671" w:rsidRPr="00FA0671" w:rsidRDefault="00FA0671" w:rsidP="00FA0671">
      <w:pPr>
        <w:pStyle w:val="TxtJustifi"/>
        <w:ind w:left="720"/>
        <w:rPr>
          <w:rStyle w:val="CCode"/>
          <w:color w:val="00B050"/>
          <w:highlight w:val="black"/>
        </w:rPr>
      </w:pPr>
      <w:r w:rsidRPr="00FA0671">
        <w:rPr>
          <w:rStyle w:val="CCode"/>
          <w:rFonts w:eastAsia="MS PGothic"/>
          <w:color w:val="00B050"/>
          <w:highlight w:val="black"/>
          <w:lang w:val="en-US"/>
        </w:rPr>
        <w:t xml:space="preserve"> </w:t>
      </w: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79779AED" w14:textId="77777777" w:rsidR="00FA0671" w:rsidRPr="00FA0671" w:rsidRDefault="00FA0671" w:rsidP="00FA0671">
      <w:pPr>
        <w:pStyle w:val="TxtJustifi"/>
        <w:ind w:left="720"/>
        <w:rPr>
          <w:rStyle w:val="CCode"/>
          <w:color w:val="00B050"/>
          <w:highlight w:val="black"/>
        </w:rPr>
      </w:pP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gramStart"/>
      <w:r w:rsidRPr="00FA0671">
        <w:rPr>
          <w:rStyle w:val="CCode"/>
          <w:rFonts w:eastAsia="MS PGothic"/>
          <w:color w:val="00B050"/>
          <w:highlight w:val="black"/>
          <w:lang w:val="en-US"/>
        </w:rPr>
        <w:t>if(</w:t>
      </w:r>
      <w:proofErr w:type="gramEnd"/>
      <w:r w:rsidRPr="00FA0671">
        <w:rPr>
          <w:rStyle w:val="CCode"/>
          <w:rFonts w:eastAsia="MS PGothic"/>
          <w:color w:val="00B050"/>
          <w:highlight w:val="black"/>
          <w:lang w:val="en-US"/>
        </w:rPr>
        <w:t>…){</w:t>
      </w:r>
    </w:p>
    <w:p w14:paraId="7C7F7433" w14:textId="77777777" w:rsidR="00FA0671" w:rsidRPr="00FA0671" w:rsidRDefault="00FA0671" w:rsidP="00FA0671">
      <w:pPr>
        <w:pStyle w:val="TxtJustifi"/>
        <w:ind w:left="720"/>
        <w:rPr>
          <w:rStyle w:val="CCode"/>
          <w:color w:val="00B050"/>
          <w:highlight w:val="black"/>
        </w:rPr>
      </w:pP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</w: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gramStart"/>
      <w:r w:rsidRPr="00FA0671">
        <w:rPr>
          <w:rStyle w:val="CCode"/>
          <w:rFonts w:eastAsia="MS PGothic"/>
          <w:color w:val="00B050"/>
          <w:highlight w:val="black"/>
          <w:lang w:val="en-US"/>
        </w:rPr>
        <w:t>continue;</w:t>
      </w:r>
      <w:proofErr w:type="gramEnd"/>
    </w:p>
    <w:p w14:paraId="4099BD57" w14:textId="77777777" w:rsidR="00FA0671" w:rsidRPr="00FA0671" w:rsidRDefault="00FA0671" w:rsidP="00FA0671">
      <w:pPr>
        <w:pStyle w:val="TxtJustifi"/>
        <w:ind w:left="720"/>
        <w:rPr>
          <w:rStyle w:val="CCode"/>
          <w:color w:val="00B050"/>
          <w:highlight w:val="black"/>
        </w:rPr>
      </w:pP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</w: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  <w:t xml:space="preserve">// Après </w:t>
      </w:r>
      <w:proofErr w:type="spellStart"/>
      <w:r w:rsidRPr="00FA0671">
        <w:rPr>
          <w:rStyle w:val="CCode"/>
          <w:rFonts w:eastAsia="MS PGothic"/>
          <w:color w:val="00B050"/>
          <w:highlight w:val="black"/>
          <w:lang w:val="en-US"/>
        </w:rPr>
        <w:t>cette</w:t>
      </w:r>
      <w:proofErr w:type="spellEnd"/>
      <w:r w:rsidRPr="00FA0671">
        <w:rPr>
          <w:rStyle w:val="CCode"/>
          <w:rFonts w:eastAsia="MS PGothic"/>
          <w:color w:val="00B050"/>
          <w:highlight w:val="black"/>
          <w:lang w:val="en-US"/>
        </w:rPr>
        <w:t xml:space="preserve"> instruction, on recommence </w:t>
      </w:r>
      <w:proofErr w:type="spellStart"/>
      <w:r w:rsidRPr="00FA0671">
        <w:rPr>
          <w:rStyle w:val="CCode"/>
          <w:rFonts w:eastAsia="MS PGothic"/>
          <w:color w:val="00B050"/>
          <w:highlight w:val="black"/>
          <w:lang w:val="en-US"/>
        </w:rPr>
        <w:t>une</w:t>
      </w:r>
      <w:proofErr w:type="spellEnd"/>
      <w:r w:rsidRPr="00FA0671">
        <w:rPr>
          <w:rStyle w:val="CCode"/>
          <w:rFonts w:eastAsia="MS PGothic"/>
          <w:color w:val="00B050"/>
          <w:highlight w:val="black"/>
          <w:lang w:val="en-US"/>
        </w:rPr>
        <w:t xml:space="preserve"> nouvelle </w:t>
      </w:r>
      <w:proofErr w:type="spellStart"/>
      <w:r w:rsidRPr="00FA0671">
        <w:rPr>
          <w:rStyle w:val="CCode"/>
          <w:rFonts w:eastAsia="MS PGothic"/>
          <w:color w:val="00B050"/>
          <w:highlight w:val="black"/>
          <w:lang w:val="en-US"/>
        </w:rPr>
        <w:t>itération</w:t>
      </w:r>
      <w:proofErr w:type="spellEnd"/>
      <w:r w:rsidRPr="00FA0671">
        <w:rPr>
          <w:rStyle w:val="CCode"/>
          <w:rFonts w:eastAsia="MS PGothic"/>
          <w:color w:val="00B050"/>
          <w:highlight w:val="black"/>
          <w:lang w:val="en-US"/>
        </w:rPr>
        <w:t>.</w:t>
      </w:r>
    </w:p>
    <w:p w14:paraId="65019356" w14:textId="77777777" w:rsidR="00FA0671" w:rsidRPr="00FA0671" w:rsidRDefault="00FA0671" w:rsidP="00FA0671">
      <w:pPr>
        <w:pStyle w:val="TxtJustifi"/>
        <w:ind w:left="720"/>
        <w:rPr>
          <w:rStyle w:val="CCode"/>
          <w:color w:val="00B050"/>
          <w:highlight w:val="black"/>
        </w:rPr>
      </w:pP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  <w:t>}</w:t>
      </w:r>
    </w:p>
    <w:p w14:paraId="087E3731" w14:textId="77777777" w:rsidR="00FA0671" w:rsidRPr="00FA0671" w:rsidRDefault="00FA0671" w:rsidP="00FA0671">
      <w:pPr>
        <w:pStyle w:val="TxtJustifi"/>
        <w:ind w:left="720"/>
        <w:rPr>
          <w:rStyle w:val="CCode"/>
          <w:color w:val="00B050"/>
          <w:highlight w:val="black"/>
        </w:rPr>
      </w:pPr>
      <w:r w:rsidRPr="00FA0671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5E60BDB3" w14:textId="5BC66E9C" w:rsidR="0044720D" w:rsidRDefault="00FA0671" w:rsidP="00FA0671">
      <w:pPr>
        <w:pStyle w:val="TxtJustifi"/>
        <w:ind w:left="720"/>
        <w:rPr>
          <w:rStyle w:val="CCode"/>
          <w:rFonts w:eastAsia="MS PGothic"/>
          <w:color w:val="00B050"/>
          <w:lang w:val="en-US"/>
        </w:rPr>
      </w:pPr>
      <w:r w:rsidRPr="00FA0671">
        <w:rPr>
          <w:rStyle w:val="CCode"/>
          <w:rFonts w:eastAsia="MS PGothic"/>
          <w:color w:val="00B050"/>
          <w:highlight w:val="black"/>
          <w:lang w:val="en-US"/>
        </w:rPr>
        <w:t>}</w:t>
      </w:r>
      <w:r w:rsidRPr="00FA0671">
        <w:rPr>
          <w:rStyle w:val="CCode"/>
          <w:rFonts w:eastAsia="MS PGothic"/>
          <w:color w:val="00B050"/>
          <w:lang w:val="en-US"/>
        </w:rPr>
        <w:t xml:space="preserve"> </w:t>
      </w:r>
    </w:p>
    <w:p w14:paraId="5C0A60D0" w14:textId="77777777" w:rsidR="00031D52" w:rsidRDefault="00031D52" w:rsidP="00FA0671">
      <w:pPr>
        <w:pStyle w:val="TxtJustifi"/>
        <w:ind w:left="720"/>
        <w:rPr>
          <w:rStyle w:val="CCode"/>
          <w:rFonts w:eastAsia="MS PGothic"/>
          <w:color w:val="00B050"/>
          <w:lang w:val="en-US"/>
        </w:rPr>
      </w:pPr>
    </w:p>
    <w:p w14:paraId="621117E0" w14:textId="77777777" w:rsidR="00031D52" w:rsidRDefault="00031D52" w:rsidP="00FA0671">
      <w:pPr>
        <w:pStyle w:val="TxtJustifi"/>
        <w:ind w:left="720"/>
        <w:rPr>
          <w:rStyle w:val="CCode"/>
          <w:rFonts w:eastAsia="MS PGothic"/>
          <w:color w:val="00B050"/>
          <w:lang w:val="en-US"/>
        </w:rPr>
      </w:pPr>
    </w:p>
    <w:p w14:paraId="1F4B0F9C" w14:textId="77777777" w:rsidR="00031D52" w:rsidRPr="00FA0671" w:rsidRDefault="00031D52" w:rsidP="00FA0671">
      <w:pPr>
        <w:pStyle w:val="TxtJustifi"/>
        <w:ind w:left="720"/>
        <w:rPr>
          <w:rStyle w:val="CCode"/>
          <w:color w:val="00B050"/>
        </w:rPr>
      </w:pPr>
    </w:p>
    <w:p w14:paraId="013761F9" w14:textId="09CD1B50" w:rsidR="00BC6810" w:rsidRDefault="0044720D" w:rsidP="00BC6810">
      <w:pPr>
        <w:pStyle w:val="TxtJustifi"/>
        <w:numPr>
          <w:ilvl w:val="0"/>
          <w:numId w:val="21"/>
        </w:numPr>
      </w:pPr>
      <w:r w:rsidRPr="0044720D">
        <w:lastRenderedPageBreak/>
        <w:t xml:space="preserve">Terminer prématurément la </w:t>
      </w:r>
      <w:proofErr w:type="gramStart"/>
      <w:r w:rsidRPr="0044720D">
        <w:t>boucle:</w:t>
      </w:r>
      <w:proofErr w:type="gramEnd"/>
      <w:r w:rsidRPr="0044720D">
        <w:t xml:space="preserve"> </w:t>
      </w:r>
      <w:r w:rsidRPr="0044720D">
        <w:rPr>
          <w:b/>
          <w:bCs/>
        </w:rPr>
        <w:t>break</w:t>
      </w:r>
    </w:p>
    <w:p w14:paraId="6DE91530" w14:textId="597F59E5" w:rsidR="00B80ED6" w:rsidRPr="00B80ED6" w:rsidRDefault="00031D52" w:rsidP="00031D52">
      <w:pPr>
        <w:pStyle w:val="TxtJustifi"/>
        <w:ind w:left="720"/>
        <w:rPr>
          <w:rStyle w:val="CCode"/>
          <w:color w:val="00B050"/>
          <w:highlight w:val="black"/>
          <w:lang w:val="en-US"/>
        </w:rPr>
      </w:pPr>
      <w:proofErr w:type="spellStart"/>
      <w:proofErr w:type="gramStart"/>
      <w:r>
        <w:rPr>
          <w:b/>
          <w:bCs/>
          <w:lang w:val="en-US"/>
        </w:rPr>
        <w:t>Exemple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="00B80ED6" w:rsidRPr="00B80ED6">
        <w:rPr>
          <w:rStyle w:val="CCode"/>
          <w:rFonts w:eastAsia="MS PGothic"/>
          <w:color w:val="00B050"/>
          <w:highlight w:val="black"/>
          <w:lang w:val="en-US"/>
        </w:rPr>
        <w:t xml:space="preserve">for (int </w:t>
      </w:r>
      <w:proofErr w:type="spellStart"/>
      <w:r w:rsidR="00B80ED6" w:rsidRPr="00B80ED6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="00B80ED6" w:rsidRPr="00B80ED6">
        <w:rPr>
          <w:rStyle w:val="CCode"/>
          <w:rFonts w:eastAsia="MS PGothic"/>
          <w:color w:val="00B050"/>
          <w:highlight w:val="black"/>
          <w:lang w:val="en-US"/>
        </w:rPr>
        <w:t xml:space="preserve">=0; </w:t>
      </w:r>
      <w:proofErr w:type="spellStart"/>
      <w:r w:rsidR="00B80ED6" w:rsidRPr="00B80ED6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="00B80ED6" w:rsidRPr="00B80ED6">
        <w:rPr>
          <w:rStyle w:val="CCode"/>
          <w:rFonts w:eastAsia="MS PGothic"/>
          <w:color w:val="00B050"/>
          <w:highlight w:val="black"/>
          <w:lang w:val="en-US"/>
        </w:rPr>
        <w:t xml:space="preserve">&lt;5; </w:t>
      </w:r>
      <w:proofErr w:type="spellStart"/>
      <w:r w:rsidR="00B80ED6" w:rsidRPr="00B80ED6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="00B80ED6" w:rsidRPr="00B80ED6">
        <w:rPr>
          <w:rStyle w:val="CCode"/>
          <w:rFonts w:eastAsia="MS PGothic"/>
          <w:color w:val="00B050"/>
          <w:highlight w:val="black"/>
          <w:lang w:val="en-US"/>
        </w:rPr>
        <w:t>++){</w:t>
      </w:r>
    </w:p>
    <w:p w14:paraId="21DECE12" w14:textId="77777777" w:rsidR="00B80ED6" w:rsidRPr="00B80ED6" w:rsidRDefault="00B80ED6" w:rsidP="00B80ED6">
      <w:pPr>
        <w:pStyle w:val="TxtJustifi"/>
        <w:ind w:left="720"/>
        <w:rPr>
          <w:rStyle w:val="CCode"/>
          <w:color w:val="00B050"/>
          <w:highlight w:val="black"/>
        </w:rPr>
      </w:pPr>
      <w:r w:rsidRPr="00B80ED6">
        <w:rPr>
          <w:rStyle w:val="CCode"/>
          <w:rFonts w:eastAsia="MS PGothic"/>
          <w:color w:val="00B050"/>
          <w:highlight w:val="black"/>
          <w:lang w:val="en-US"/>
        </w:rPr>
        <w:t xml:space="preserve"> </w:t>
      </w:r>
      <w:r w:rsidRPr="00B80ED6">
        <w:rPr>
          <w:rStyle w:val="CCode"/>
          <w:rFonts w:eastAsia="MS PGothic"/>
          <w:color w:val="00B050"/>
          <w:highlight w:val="black"/>
          <w:lang w:val="en-US"/>
        </w:rPr>
        <w:tab/>
        <w:t>…</w:t>
      </w:r>
    </w:p>
    <w:p w14:paraId="7B945749" w14:textId="77777777" w:rsidR="00B80ED6" w:rsidRPr="00B80ED6" w:rsidRDefault="00B80ED6" w:rsidP="00B80ED6">
      <w:pPr>
        <w:pStyle w:val="TxtJustifi"/>
        <w:ind w:left="720"/>
        <w:rPr>
          <w:rStyle w:val="CCode"/>
          <w:color w:val="00B050"/>
          <w:highlight w:val="black"/>
        </w:rPr>
      </w:pPr>
      <w:r w:rsidRPr="00B80ED6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gramStart"/>
      <w:r w:rsidRPr="00B80ED6">
        <w:rPr>
          <w:rStyle w:val="CCode"/>
          <w:rFonts w:eastAsia="MS PGothic"/>
          <w:color w:val="00B050"/>
          <w:highlight w:val="black"/>
          <w:lang w:val="en-US"/>
        </w:rPr>
        <w:t>if(</w:t>
      </w:r>
      <w:proofErr w:type="gramEnd"/>
      <w:r w:rsidRPr="00B80ED6">
        <w:rPr>
          <w:rStyle w:val="CCode"/>
          <w:rFonts w:eastAsia="MS PGothic"/>
          <w:color w:val="00B050"/>
          <w:highlight w:val="black"/>
          <w:lang w:val="en-US"/>
        </w:rPr>
        <w:t>…){</w:t>
      </w:r>
    </w:p>
    <w:p w14:paraId="04E5880E" w14:textId="77777777" w:rsidR="00B80ED6" w:rsidRPr="00B80ED6" w:rsidRDefault="00B80ED6" w:rsidP="00B80ED6">
      <w:pPr>
        <w:pStyle w:val="TxtJustifi"/>
        <w:ind w:left="720"/>
        <w:rPr>
          <w:rStyle w:val="CCode"/>
          <w:color w:val="00B050"/>
          <w:highlight w:val="black"/>
        </w:rPr>
      </w:pPr>
      <w:r w:rsidRPr="00B80ED6">
        <w:rPr>
          <w:rStyle w:val="CCode"/>
          <w:rFonts w:eastAsia="MS PGothic"/>
          <w:color w:val="00B050"/>
          <w:highlight w:val="black"/>
          <w:lang w:val="en-US"/>
        </w:rPr>
        <w:tab/>
      </w:r>
      <w:r w:rsidRPr="00B80ED6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gramStart"/>
      <w:r w:rsidRPr="00B80ED6">
        <w:rPr>
          <w:rStyle w:val="CCode"/>
          <w:rFonts w:eastAsia="MS PGothic"/>
          <w:color w:val="00B050"/>
          <w:highlight w:val="black"/>
          <w:lang w:val="en-US"/>
        </w:rPr>
        <w:t>break;</w:t>
      </w:r>
      <w:proofErr w:type="gramEnd"/>
    </w:p>
    <w:p w14:paraId="74A1305D" w14:textId="77777777" w:rsidR="00B80ED6" w:rsidRPr="00B80ED6" w:rsidRDefault="00B80ED6" w:rsidP="00B80ED6">
      <w:pPr>
        <w:pStyle w:val="TxtJustifi"/>
        <w:ind w:left="720"/>
        <w:rPr>
          <w:rStyle w:val="CCode"/>
          <w:color w:val="00B050"/>
          <w:highlight w:val="black"/>
        </w:rPr>
      </w:pPr>
      <w:r w:rsidRPr="00B80ED6">
        <w:rPr>
          <w:rStyle w:val="CCode"/>
          <w:rFonts w:eastAsia="MS PGothic"/>
          <w:color w:val="00B050"/>
          <w:highlight w:val="black"/>
          <w:lang w:val="en-US"/>
        </w:rPr>
        <w:tab/>
      </w:r>
      <w:r w:rsidRPr="00B80ED6">
        <w:rPr>
          <w:rStyle w:val="CCode"/>
          <w:rFonts w:eastAsia="MS PGothic"/>
          <w:color w:val="00B050"/>
          <w:highlight w:val="black"/>
          <w:lang w:val="en-US"/>
        </w:rPr>
        <w:tab/>
        <w:t xml:space="preserve">// Après </w:t>
      </w:r>
      <w:proofErr w:type="spellStart"/>
      <w:r w:rsidRPr="00B80ED6">
        <w:rPr>
          <w:rStyle w:val="CCode"/>
          <w:rFonts w:eastAsia="MS PGothic"/>
          <w:color w:val="00B050"/>
          <w:highlight w:val="black"/>
          <w:lang w:val="en-US"/>
        </w:rPr>
        <w:t>cette</w:t>
      </w:r>
      <w:proofErr w:type="spellEnd"/>
      <w:r w:rsidRPr="00B80ED6">
        <w:rPr>
          <w:rStyle w:val="CCode"/>
          <w:rFonts w:eastAsia="MS PGothic"/>
          <w:color w:val="00B050"/>
          <w:highlight w:val="black"/>
          <w:lang w:val="en-US"/>
        </w:rPr>
        <w:t xml:space="preserve"> instruction, on </w:t>
      </w:r>
      <w:proofErr w:type="spellStart"/>
      <w:r w:rsidRPr="00B80ED6">
        <w:rPr>
          <w:rStyle w:val="CCode"/>
          <w:rFonts w:eastAsia="MS PGothic"/>
          <w:color w:val="00B050"/>
          <w:highlight w:val="black"/>
          <w:lang w:val="en-US"/>
        </w:rPr>
        <w:t>quitte</w:t>
      </w:r>
      <w:proofErr w:type="spellEnd"/>
      <w:r w:rsidRPr="00B80ED6">
        <w:rPr>
          <w:rStyle w:val="CCode"/>
          <w:rFonts w:eastAsia="MS PGothic"/>
          <w:color w:val="00B050"/>
          <w:highlight w:val="black"/>
          <w:lang w:val="en-US"/>
        </w:rPr>
        <w:t xml:space="preserve"> la boucle.</w:t>
      </w:r>
    </w:p>
    <w:p w14:paraId="66C95139" w14:textId="77777777" w:rsidR="00B80ED6" w:rsidRPr="00B80ED6" w:rsidRDefault="00B80ED6" w:rsidP="00B80ED6">
      <w:pPr>
        <w:pStyle w:val="TxtJustifi"/>
        <w:ind w:left="720"/>
        <w:rPr>
          <w:rStyle w:val="CCode"/>
          <w:color w:val="00B050"/>
          <w:highlight w:val="black"/>
        </w:rPr>
      </w:pPr>
      <w:r w:rsidRPr="00B80ED6">
        <w:rPr>
          <w:rStyle w:val="CCode"/>
          <w:rFonts w:eastAsia="MS PGothic"/>
          <w:color w:val="00B050"/>
          <w:highlight w:val="black"/>
          <w:lang w:val="en-US"/>
        </w:rPr>
        <w:tab/>
        <w:t>}</w:t>
      </w:r>
    </w:p>
    <w:p w14:paraId="543DF835" w14:textId="2954550E" w:rsidR="00B80ED6" w:rsidRPr="00B80ED6" w:rsidRDefault="00B80ED6" w:rsidP="00B80ED6">
      <w:pPr>
        <w:pStyle w:val="TxtJustifi"/>
        <w:ind w:left="720" w:firstLine="698"/>
        <w:rPr>
          <w:rStyle w:val="CCode"/>
          <w:color w:val="00B050"/>
          <w:highlight w:val="black"/>
        </w:rPr>
      </w:pPr>
      <w:r w:rsidRPr="00B80ED6">
        <w:rPr>
          <w:rStyle w:val="CCode"/>
          <w:rFonts w:eastAsia="MS PGothic"/>
          <w:color w:val="00B050"/>
          <w:highlight w:val="black"/>
          <w:lang w:val="en-US"/>
        </w:rPr>
        <w:t>…</w:t>
      </w:r>
    </w:p>
    <w:p w14:paraId="6867F6CC" w14:textId="77777777" w:rsidR="00B80ED6" w:rsidRPr="00B80ED6" w:rsidRDefault="00B80ED6" w:rsidP="00B80ED6">
      <w:pPr>
        <w:pStyle w:val="TxtJustifi"/>
        <w:ind w:left="720"/>
        <w:rPr>
          <w:rStyle w:val="CCode"/>
          <w:color w:val="00B050"/>
        </w:rPr>
      </w:pPr>
      <w:r w:rsidRPr="00B80ED6">
        <w:rPr>
          <w:rStyle w:val="CCode"/>
          <w:rFonts w:eastAsia="MS PGothic"/>
          <w:color w:val="00B050"/>
          <w:highlight w:val="black"/>
          <w:lang w:val="en-US"/>
        </w:rPr>
        <w:t>}</w:t>
      </w:r>
      <w:r w:rsidRPr="00B80ED6">
        <w:rPr>
          <w:rStyle w:val="CCode"/>
          <w:rFonts w:eastAsia="MS PGothic"/>
          <w:color w:val="00B050"/>
          <w:lang w:val="en-US"/>
        </w:rPr>
        <w:t xml:space="preserve"> </w:t>
      </w:r>
    </w:p>
    <w:p w14:paraId="18071A25" w14:textId="77777777" w:rsidR="00BC6810" w:rsidRPr="0044720D" w:rsidRDefault="00BC6810" w:rsidP="00BC6810">
      <w:pPr>
        <w:pStyle w:val="TxtJustifi"/>
      </w:pPr>
    </w:p>
    <w:p w14:paraId="74165BD6" w14:textId="2B6303E5" w:rsidR="00E24DB4" w:rsidRDefault="00E24DB4" w:rsidP="00E24DB4">
      <w:pPr>
        <w:pStyle w:val="Titre2"/>
        <w:rPr>
          <w:lang w:val="fr-FR"/>
        </w:rPr>
      </w:pPr>
      <w:bookmarkStart w:id="25" w:name="_Toc183720617"/>
      <w:r>
        <w:rPr>
          <w:lang w:val="fr-FR"/>
        </w:rPr>
        <w:t>Les tableaux</w:t>
      </w:r>
      <w:bookmarkEnd w:id="25"/>
    </w:p>
    <w:p w14:paraId="53DEAF71" w14:textId="38C12475" w:rsidR="00E24DB4" w:rsidRDefault="00E24DB4" w:rsidP="00E24DB4">
      <w:pPr>
        <w:pStyle w:val="Titre3"/>
        <w:rPr>
          <w:lang w:val="fr-FR"/>
        </w:rPr>
      </w:pPr>
      <w:bookmarkStart w:id="26" w:name="_Toc183720618"/>
      <w:r w:rsidRPr="00E24DB4">
        <w:rPr>
          <w:lang w:val="fr-FR"/>
        </w:rPr>
        <w:t>Déclaration et création et taille d’un tableau</w:t>
      </w:r>
      <w:bookmarkEnd w:id="26"/>
    </w:p>
    <w:p w14:paraId="22901AE3" w14:textId="46790500" w:rsidR="00BE2220" w:rsidRPr="0092057C" w:rsidRDefault="0093691E" w:rsidP="00BE2220">
      <w:pPr>
        <w:pStyle w:val="TxtJustifi"/>
        <w:rPr>
          <w:rStyle w:val="CCode"/>
          <w:color w:val="00B050"/>
        </w:rPr>
      </w:pPr>
      <w:r>
        <w:rPr>
          <w:lang w:val="fr-FR"/>
        </w:rPr>
        <w:t xml:space="preserve">Déclarer : </w:t>
      </w:r>
      <w:r w:rsidR="00590092" w:rsidRPr="0092057C">
        <w:rPr>
          <w:rStyle w:val="CCode"/>
          <w:color w:val="00B050"/>
          <w:highlight w:val="black"/>
        </w:rPr>
        <w:t xml:space="preserve">Int </w:t>
      </w:r>
      <w:r w:rsidR="004E02B3" w:rsidRPr="0092057C">
        <w:rPr>
          <w:rStyle w:val="CCode"/>
          <w:color w:val="00B050"/>
          <w:highlight w:val="black"/>
        </w:rPr>
        <w:t>[]</w:t>
      </w:r>
      <w:r w:rsidR="00BA3224" w:rsidRPr="0092057C">
        <w:rPr>
          <w:rStyle w:val="CCode"/>
          <w:color w:val="00B050"/>
          <w:highlight w:val="black"/>
        </w:rPr>
        <w:t xml:space="preserve"> </w:t>
      </w:r>
      <w:proofErr w:type="spellStart"/>
      <w:r w:rsidR="00BA3224" w:rsidRPr="0092057C">
        <w:rPr>
          <w:rStyle w:val="CCode"/>
          <w:color w:val="00B050"/>
          <w:highlight w:val="black"/>
        </w:rPr>
        <w:t>mon</w:t>
      </w:r>
      <w:r w:rsidR="00E51BB6" w:rsidRPr="0092057C">
        <w:rPr>
          <w:rStyle w:val="CCode"/>
          <w:color w:val="00B050"/>
          <w:highlight w:val="black"/>
        </w:rPr>
        <w:t>Tableau</w:t>
      </w:r>
      <w:proofErr w:type="spellEnd"/>
      <w:r w:rsidR="00D42F4C" w:rsidRPr="0092057C">
        <w:rPr>
          <w:rStyle w:val="CCode"/>
          <w:color w:val="00B050"/>
          <w:highlight w:val="black"/>
        </w:rPr>
        <w:t> ;</w:t>
      </w:r>
    </w:p>
    <w:p w14:paraId="59588CD7" w14:textId="7050EF29" w:rsidR="0092057C" w:rsidRDefault="0092057C" w:rsidP="00BE2220">
      <w:pPr>
        <w:pStyle w:val="TxtJustifi"/>
        <w:rPr>
          <w:rStyle w:val="CCode"/>
          <w:rFonts w:eastAsia="MS PGothic"/>
          <w:color w:val="00B050"/>
          <w:lang w:val="en-US"/>
        </w:rPr>
      </w:pPr>
      <w:r>
        <w:rPr>
          <w:lang w:val="fr-FR"/>
        </w:rPr>
        <w:t xml:space="preserve">Création sans valeurs : </w:t>
      </w:r>
      <w:proofErr w:type="spellStart"/>
      <w:r w:rsidR="00AD34CD" w:rsidRPr="00AD34CD">
        <w:rPr>
          <w:rStyle w:val="CCode"/>
          <w:rFonts w:eastAsia="MS PGothic"/>
          <w:color w:val="00B050"/>
          <w:highlight w:val="black"/>
          <w:lang w:val="en-US"/>
        </w:rPr>
        <w:t>monTableau</w:t>
      </w:r>
      <w:proofErr w:type="spellEnd"/>
      <w:r w:rsidR="00AD34CD" w:rsidRPr="00AD34CD">
        <w:rPr>
          <w:rStyle w:val="CCode"/>
          <w:rFonts w:eastAsia="MS PGothic"/>
          <w:color w:val="00B050"/>
          <w:highlight w:val="black"/>
          <w:lang w:val="en-US"/>
        </w:rPr>
        <w:t xml:space="preserve"> = new </w:t>
      </w:r>
      <w:proofErr w:type="gramStart"/>
      <w:r w:rsidR="00AD34CD" w:rsidRPr="00AD34CD">
        <w:rPr>
          <w:rStyle w:val="CCode"/>
          <w:rFonts w:eastAsia="MS PGothic"/>
          <w:color w:val="00B050"/>
          <w:highlight w:val="black"/>
          <w:lang w:val="en-US"/>
        </w:rPr>
        <w:t>int[</w:t>
      </w:r>
      <w:proofErr w:type="gramEnd"/>
      <w:r w:rsidR="00AD34CD" w:rsidRPr="00AD34CD">
        <w:rPr>
          <w:rStyle w:val="CCode"/>
          <w:rFonts w:eastAsia="MS PGothic"/>
          <w:color w:val="00B050"/>
          <w:highlight w:val="black"/>
          <w:lang w:val="en-US"/>
        </w:rPr>
        <w:t>5];</w:t>
      </w:r>
    </w:p>
    <w:p w14:paraId="163C6383" w14:textId="39429167" w:rsidR="004E735A" w:rsidRPr="004E735A" w:rsidRDefault="004E735A" w:rsidP="00BE2220">
      <w:pPr>
        <w:pStyle w:val="TxtJustifi"/>
        <w:rPr>
          <w:rStyle w:val="CCode"/>
          <w:color w:val="00B050"/>
        </w:rPr>
      </w:pPr>
      <w:r>
        <w:t xml:space="preserve">Création avec valeurs : </w:t>
      </w:r>
      <w:proofErr w:type="spellStart"/>
      <w:r w:rsidRPr="004E735A">
        <w:rPr>
          <w:rStyle w:val="CCode"/>
          <w:rFonts w:eastAsia="MS PGothic"/>
          <w:color w:val="00B050"/>
          <w:highlight w:val="black"/>
          <w:lang w:val="en-US"/>
        </w:rPr>
        <w:t>monTableau</w:t>
      </w:r>
      <w:proofErr w:type="spellEnd"/>
      <w:r w:rsidRPr="004E735A">
        <w:rPr>
          <w:rStyle w:val="CCode"/>
          <w:rFonts w:eastAsia="MS PGothic"/>
          <w:color w:val="00B050"/>
          <w:highlight w:val="black"/>
          <w:lang w:val="en-US"/>
        </w:rPr>
        <w:t xml:space="preserve"> = new </w:t>
      </w:r>
      <w:proofErr w:type="gramStart"/>
      <w:r w:rsidRPr="004E735A">
        <w:rPr>
          <w:rStyle w:val="CCode"/>
          <w:rFonts w:eastAsia="MS PGothic"/>
          <w:color w:val="00B050"/>
          <w:highlight w:val="black"/>
          <w:lang w:val="en-US"/>
        </w:rPr>
        <w:t>int[</w:t>
      </w:r>
      <w:proofErr w:type="gramEnd"/>
      <w:r w:rsidRPr="004E735A">
        <w:rPr>
          <w:rStyle w:val="CCode"/>
          <w:rFonts w:eastAsia="MS PGothic"/>
          <w:color w:val="00B050"/>
          <w:highlight w:val="black"/>
          <w:lang w:val="en-US"/>
        </w:rPr>
        <w:t>]{45, 23, 4};</w:t>
      </w:r>
    </w:p>
    <w:p w14:paraId="4D112075" w14:textId="21A10D5C" w:rsidR="00E24DB4" w:rsidRDefault="00E24DB4" w:rsidP="00E24DB4">
      <w:pPr>
        <w:pStyle w:val="Titre3"/>
        <w:rPr>
          <w:lang w:val="fr-FR"/>
        </w:rPr>
      </w:pPr>
      <w:bookmarkStart w:id="27" w:name="_Toc183720619"/>
      <w:r w:rsidRPr="00E24DB4">
        <w:rPr>
          <w:lang w:val="fr-FR"/>
        </w:rPr>
        <w:t>Remplir un tableau avec une valeur</w:t>
      </w:r>
      <w:bookmarkEnd w:id="27"/>
    </w:p>
    <w:p w14:paraId="4531FAB0" w14:textId="1133256D" w:rsidR="00AD34CD" w:rsidRPr="00CC7FF3" w:rsidRDefault="00CC7FF3" w:rsidP="00AD34CD">
      <w:pPr>
        <w:pStyle w:val="TxtJustifi"/>
        <w:rPr>
          <w:rStyle w:val="CCode"/>
          <w:color w:val="00B050"/>
        </w:rPr>
      </w:pPr>
      <w:proofErr w:type="gramStart"/>
      <w:r w:rsidRPr="00CC7FF3">
        <w:rPr>
          <w:rStyle w:val="CCode"/>
          <w:rFonts w:eastAsia="MS PGothic"/>
          <w:color w:val="00B050"/>
          <w:highlight w:val="black"/>
          <w:lang w:val="en-US"/>
        </w:rPr>
        <w:t>tab[</w:t>
      </w:r>
      <w:proofErr w:type="gramEnd"/>
      <w:r w:rsidRPr="00CC7FF3">
        <w:rPr>
          <w:rStyle w:val="CCode"/>
          <w:rFonts w:eastAsia="MS PGothic"/>
          <w:color w:val="00B050"/>
          <w:highlight w:val="black"/>
          <w:lang w:val="en-US"/>
        </w:rPr>
        <w:t>1] = 12;</w:t>
      </w:r>
    </w:p>
    <w:p w14:paraId="407BA8EA" w14:textId="130DE9E4" w:rsidR="00E24DB4" w:rsidRDefault="00E24DB4" w:rsidP="00E24DB4">
      <w:pPr>
        <w:pStyle w:val="Titre3"/>
        <w:rPr>
          <w:lang w:val="fr-FR"/>
        </w:rPr>
      </w:pPr>
      <w:bookmarkStart w:id="28" w:name="_Toc183720620"/>
      <w:r w:rsidRPr="00E24DB4">
        <w:rPr>
          <w:lang w:val="fr-FR"/>
        </w:rPr>
        <w:t>Lire et écrire dans un tableau</w:t>
      </w:r>
      <w:bookmarkEnd w:id="28"/>
    </w:p>
    <w:p w14:paraId="719872EA" w14:textId="77777777" w:rsidR="00643CB9" w:rsidRDefault="00643CB9" w:rsidP="00643CB9">
      <w:pPr>
        <w:pStyle w:val="TxtJustifi"/>
        <w:rPr>
          <w:lang w:val="fr-FR"/>
        </w:rPr>
      </w:pPr>
      <w:r>
        <w:rPr>
          <w:lang w:val="fr-FR"/>
        </w:rPr>
        <w:t>Lire :</w:t>
      </w:r>
    </w:p>
    <w:p w14:paraId="766D87A5" w14:textId="77777777" w:rsidR="00C674A3" w:rsidRPr="00643CB9" w:rsidRDefault="00C674A3" w:rsidP="00C674A3">
      <w:pPr>
        <w:pStyle w:val="TxtJustifi"/>
        <w:rPr>
          <w:rStyle w:val="CCode"/>
          <w:color w:val="00B050"/>
          <w:highlight w:val="black"/>
        </w:rPr>
      </w:pPr>
      <w:r w:rsidRPr="00643CB9">
        <w:rPr>
          <w:rStyle w:val="CCode"/>
          <w:rFonts w:eastAsia="MS PGothic"/>
          <w:color w:val="00B050"/>
          <w:highlight w:val="black"/>
          <w:lang w:val="en-US"/>
        </w:rPr>
        <w:t xml:space="preserve">int valeurCellule1 = </w:t>
      </w:r>
      <w:proofErr w:type="gramStart"/>
      <w:r w:rsidRPr="00643CB9">
        <w:rPr>
          <w:rStyle w:val="CCode"/>
          <w:rFonts w:eastAsia="MS PGothic"/>
          <w:color w:val="00B050"/>
          <w:highlight w:val="black"/>
          <w:lang w:val="en-US"/>
        </w:rPr>
        <w:t>tab[</w:t>
      </w:r>
      <w:proofErr w:type="gramEnd"/>
      <w:r w:rsidRPr="00643CB9">
        <w:rPr>
          <w:rStyle w:val="CCode"/>
          <w:rFonts w:eastAsia="MS PGothic"/>
          <w:color w:val="00B050"/>
          <w:highlight w:val="black"/>
          <w:lang w:val="en-US"/>
        </w:rPr>
        <w:t>1];</w:t>
      </w:r>
    </w:p>
    <w:p w14:paraId="62F9B5A2" w14:textId="77777777" w:rsidR="00C674A3" w:rsidRDefault="00C674A3" w:rsidP="00C674A3">
      <w:pPr>
        <w:pStyle w:val="TxtJustifi"/>
        <w:rPr>
          <w:rStyle w:val="CCode"/>
          <w:rFonts w:eastAsia="MS PGothic"/>
          <w:color w:val="00B050"/>
          <w:lang w:val="en-US"/>
        </w:rPr>
      </w:pPr>
      <w:proofErr w:type="spellStart"/>
      <w:r w:rsidRPr="00643CB9">
        <w:rPr>
          <w:rStyle w:val="CCode"/>
          <w:rFonts w:eastAsia="MS PGothic"/>
          <w:color w:val="00B050"/>
          <w:highlight w:val="black"/>
          <w:lang w:val="en-US"/>
        </w:rPr>
        <w:t>System.out.println</w:t>
      </w:r>
      <w:proofErr w:type="spellEnd"/>
      <w:r w:rsidRPr="00643CB9">
        <w:rPr>
          <w:rStyle w:val="CCode"/>
          <w:rFonts w:eastAsia="MS PGothic"/>
          <w:color w:val="00B050"/>
          <w:highlight w:val="black"/>
          <w:lang w:val="en-US"/>
        </w:rPr>
        <w:t>(valeurCellule1</w:t>
      </w:r>
      <w:proofErr w:type="gramStart"/>
      <w:r w:rsidRPr="00643CB9">
        <w:rPr>
          <w:rStyle w:val="CCode"/>
          <w:rFonts w:eastAsia="MS PGothic"/>
          <w:color w:val="00B050"/>
          <w:highlight w:val="black"/>
          <w:lang w:val="en-US"/>
        </w:rPr>
        <w:t>);</w:t>
      </w:r>
      <w:proofErr w:type="gramEnd"/>
    </w:p>
    <w:p w14:paraId="3CD520A2" w14:textId="77777777" w:rsidR="00C674A3" w:rsidRPr="00C674A3" w:rsidRDefault="00C674A3" w:rsidP="00643CB9">
      <w:pPr>
        <w:pStyle w:val="TxtJustifi"/>
        <w:rPr>
          <w:lang w:val="en-US"/>
        </w:rPr>
      </w:pPr>
    </w:p>
    <w:p w14:paraId="7B83E601" w14:textId="2795F9AE" w:rsidR="00C674A3" w:rsidRDefault="00C674A3" w:rsidP="00C674A3">
      <w:pPr>
        <w:pStyle w:val="TxtJustifi"/>
      </w:pPr>
      <w:r>
        <w:t>C</w:t>
      </w:r>
      <w:r w:rsidRPr="00C674A3">
        <w:t>onnaître la taille d’un tableau :</w:t>
      </w:r>
    </w:p>
    <w:p w14:paraId="400866DA" w14:textId="77777777" w:rsidR="009C66CA" w:rsidRPr="009C66CA" w:rsidRDefault="009C66CA" w:rsidP="009C66CA">
      <w:pPr>
        <w:pStyle w:val="TxtJustifi"/>
        <w:rPr>
          <w:rStyle w:val="CCode"/>
          <w:color w:val="00B050"/>
          <w:highlight w:val="black"/>
        </w:rPr>
      </w:pPr>
      <w:r w:rsidRPr="009C66CA">
        <w:rPr>
          <w:rStyle w:val="CCode"/>
          <w:rFonts w:eastAsia="MS PGothic"/>
          <w:color w:val="00B050"/>
          <w:highlight w:val="black"/>
          <w:lang w:val="en-US"/>
        </w:rPr>
        <w:t xml:space="preserve">int taille = </w:t>
      </w:r>
      <w:proofErr w:type="spellStart"/>
      <w:proofErr w:type="gramStart"/>
      <w:r w:rsidRPr="009C66CA">
        <w:rPr>
          <w:rStyle w:val="CCode"/>
          <w:rFonts w:eastAsia="MS PGothic"/>
          <w:color w:val="00B050"/>
          <w:highlight w:val="black"/>
          <w:lang w:val="en-US"/>
        </w:rPr>
        <w:t>tab.length</w:t>
      </w:r>
      <w:proofErr w:type="spellEnd"/>
      <w:proofErr w:type="gramEnd"/>
      <w:r w:rsidRPr="009C66CA">
        <w:rPr>
          <w:rStyle w:val="CCode"/>
          <w:rFonts w:eastAsia="MS PGothic"/>
          <w:color w:val="00B050"/>
          <w:highlight w:val="black"/>
          <w:lang w:val="en-US"/>
        </w:rPr>
        <w:t>;</w:t>
      </w:r>
    </w:p>
    <w:p w14:paraId="780663E8" w14:textId="3AED4E75" w:rsidR="009C66CA" w:rsidRPr="009C66CA" w:rsidRDefault="009C66CA" w:rsidP="00C674A3">
      <w:pPr>
        <w:pStyle w:val="TxtJustifi"/>
        <w:rPr>
          <w:rStyle w:val="CCode"/>
          <w:color w:val="00B050"/>
        </w:rPr>
      </w:pPr>
      <w:proofErr w:type="spellStart"/>
      <w:r w:rsidRPr="009C66CA">
        <w:rPr>
          <w:rStyle w:val="CCode"/>
          <w:rFonts w:eastAsia="MS PGothic"/>
          <w:color w:val="00B050"/>
          <w:highlight w:val="black"/>
          <w:lang w:val="en-US"/>
        </w:rPr>
        <w:t>sout</w:t>
      </w:r>
      <w:proofErr w:type="spellEnd"/>
      <w:r w:rsidRPr="009C66CA">
        <w:rPr>
          <w:rStyle w:val="CCode"/>
          <w:rFonts w:eastAsia="MS PGothic"/>
          <w:color w:val="00B050"/>
          <w:highlight w:val="black"/>
          <w:lang w:val="en-US"/>
        </w:rPr>
        <w:t>(taille</w:t>
      </w:r>
      <w:proofErr w:type="gramStart"/>
      <w:r w:rsidRPr="009C66CA">
        <w:rPr>
          <w:rStyle w:val="CCode"/>
          <w:rFonts w:eastAsia="MS PGothic"/>
          <w:color w:val="00B050"/>
          <w:highlight w:val="black"/>
          <w:lang w:val="en-US"/>
        </w:rPr>
        <w:t>);</w:t>
      </w:r>
      <w:proofErr w:type="gramEnd"/>
    </w:p>
    <w:p w14:paraId="561EF3FB" w14:textId="77777777" w:rsidR="0089650D" w:rsidRDefault="0089650D" w:rsidP="009C66CA">
      <w:pPr>
        <w:pStyle w:val="TxtJustifi"/>
      </w:pPr>
    </w:p>
    <w:p w14:paraId="143E464D" w14:textId="77777777" w:rsidR="0089650D" w:rsidRDefault="0089650D" w:rsidP="009C66CA">
      <w:pPr>
        <w:pStyle w:val="TxtJustifi"/>
      </w:pPr>
    </w:p>
    <w:p w14:paraId="26B2223D" w14:textId="77777777" w:rsidR="0089650D" w:rsidRDefault="0089650D" w:rsidP="009C66CA">
      <w:pPr>
        <w:pStyle w:val="TxtJustifi"/>
      </w:pPr>
    </w:p>
    <w:p w14:paraId="70D4D251" w14:textId="25FAEF11" w:rsidR="00C674A3" w:rsidRDefault="009C66CA" w:rsidP="009C66CA">
      <w:pPr>
        <w:pStyle w:val="TxtJustifi"/>
      </w:pPr>
      <w:proofErr w:type="gramStart"/>
      <w:r w:rsidRPr="009C66CA">
        <w:lastRenderedPageBreak/>
        <w:t>lire</w:t>
      </w:r>
      <w:proofErr w:type="gramEnd"/>
      <w:r w:rsidRPr="009C66CA">
        <w:t xml:space="preserve"> toutes les cellules d’un tableau</w:t>
      </w:r>
      <w:r>
        <w:t> :</w:t>
      </w:r>
    </w:p>
    <w:p w14:paraId="4D641C08" w14:textId="77777777" w:rsidR="0089650D" w:rsidRPr="0089650D" w:rsidRDefault="0089650D" w:rsidP="0089650D">
      <w:pPr>
        <w:pStyle w:val="TxtJustifi"/>
        <w:rPr>
          <w:rStyle w:val="CCode"/>
          <w:color w:val="00B050"/>
          <w:highlight w:val="black"/>
        </w:rPr>
      </w:pPr>
      <w:proofErr w:type="gramStart"/>
      <w:r w:rsidRPr="0089650D">
        <w:rPr>
          <w:rStyle w:val="CCode"/>
          <w:rFonts w:eastAsia="MS PGothic"/>
          <w:color w:val="00B050"/>
          <w:highlight w:val="black"/>
          <w:lang w:val="en-US"/>
        </w:rPr>
        <w:t>for(</w:t>
      </w:r>
      <w:proofErr w:type="gramEnd"/>
      <w:r w:rsidRPr="0089650D">
        <w:rPr>
          <w:rStyle w:val="CCode"/>
          <w:rFonts w:eastAsia="MS PGothic"/>
          <w:color w:val="00B050"/>
          <w:highlight w:val="black"/>
          <w:lang w:val="en-US"/>
        </w:rPr>
        <w:t xml:space="preserve">int </w:t>
      </w:r>
      <w:proofErr w:type="spellStart"/>
      <w:r w:rsidRPr="0089650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89650D">
        <w:rPr>
          <w:rStyle w:val="CCode"/>
          <w:rFonts w:eastAsia="MS PGothic"/>
          <w:color w:val="00B050"/>
          <w:highlight w:val="black"/>
          <w:lang w:val="en-US"/>
        </w:rPr>
        <w:t xml:space="preserve">=0; </w:t>
      </w:r>
      <w:proofErr w:type="spellStart"/>
      <w:r w:rsidRPr="0089650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89650D">
        <w:rPr>
          <w:rStyle w:val="CCode"/>
          <w:rFonts w:eastAsia="MS PGothic"/>
          <w:color w:val="00B050"/>
          <w:highlight w:val="black"/>
          <w:lang w:val="en-US"/>
        </w:rPr>
        <w:t xml:space="preserve"> &lt; </w:t>
      </w:r>
      <w:proofErr w:type="spellStart"/>
      <w:r w:rsidRPr="0089650D">
        <w:rPr>
          <w:rStyle w:val="CCode"/>
          <w:rFonts w:eastAsia="MS PGothic"/>
          <w:color w:val="00B050"/>
          <w:highlight w:val="black"/>
          <w:lang w:val="en-US"/>
        </w:rPr>
        <w:t>tab.length</w:t>
      </w:r>
      <w:proofErr w:type="spellEnd"/>
      <w:r w:rsidRPr="0089650D">
        <w:rPr>
          <w:rStyle w:val="CCode"/>
          <w:rFonts w:eastAsia="MS PGothic"/>
          <w:color w:val="00B050"/>
          <w:highlight w:val="black"/>
          <w:lang w:val="en-US"/>
        </w:rPr>
        <w:t xml:space="preserve">; </w:t>
      </w:r>
      <w:proofErr w:type="spellStart"/>
      <w:r w:rsidRPr="0089650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89650D">
        <w:rPr>
          <w:rStyle w:val="CCode"/>
          <w:rFonts w:eastAsia="MS PGothic"/>
          <w:color w:val="00B050"/>
          <w:highlight w:val="black"/>
          <w:lang w:val="en-US"/>
        </w:rPr>
        <w:t>++){</w:t>
      </w:r>
    </w:p>
    <w:p w14:paraId="149445A3" w14:textId="77777777" w:rsidR="0089650D" w:rsidRPr="0089650D" w:rsidRDefault="0089650D" w:rsidP="0089650D">
      <w:pPr>
        <w:pStyle w:val="TxtJustifi"/>
        <w:rPr>
          <w:rStyle w:val="CCode"/>
          <w:color w:val="00B050"/>
          <w:highlight w:val="black"/>
        </w:rPr>
      </w:pPr>
      <w:r w:rsidRPr="0089650D">
        <w:rPr>
          <w:rStyle w:val="CCode"/>
          <w:rFonts w:eastAsia="MS PGothic"/>
          <w:color w:val="00B050"/>
          <w:highlight w:val="black"/>
          <w:lang w:val="en-US"/>
        </w:rPr>
        <w:tab/>
      </w:r>
      <w:proofErr w:type="spellStart"/>
      <w:r w:rsidRPr="0089650D">
        <w:rPr>
          <w:rStyle w:val="CCode"/>
          <w:rFonts w:eastAsia="MS PGothic"/>
          <w:color w:val="00B050"/>
          <w:highlight w:val="black"/>
          <w:lang w:val="en-US"/>
        </w:rPr>
        <w:t>sout</w:t>
      </w:r>
      <w:proofErr w:type="spellEnd"/>
      <w:r w:rsidRPr="0089650D">
        <w:rPr>
          <w:rStyle w:val="CCode"/>
          <w:rFonts w:eastAsia="MS PGothic"/>
          <w:color w:val="00B050"/>
          <w:highlight w:val="black"/>
          <w:lang w:val="en-US"/>
        </w:rPr>
        <w:t>(tab[</w:t>
      </w:r>
      <w:proofErr w:type="spellStart"/>
      <w:r w:rsidRPr="0089650D">
        <w:rPr>
          <w:rStyle w:val="CCode"/>
          <w:rFonts w:eastAsia="MS PGothic"/>
          <w:color w:val="00B050"/>
          <w:highlight w:val="black"/>
          <w:lang w:val="en-US"/>
        </w:rPr>
        <w:t>i</w:t>
      </w:r>
      <w:proofErr w:type="spellEnd"/>
      <w:r w:rsidRPr="0089650D">
        <w:rPr>
          <w:rStyle w:val="CCode"/>
          <w:rFonts w:eastAsia="MS PGothic"/>
          <w:color w:val="00B050"/>
          <w:highlight w:val="black"/>
          <w:lang w:val="en-US"/>
        </w:rPr>
        <w:t>]</w:t>
      </w:r>
      <w:proofErr w:type="gramStart"/>
      <w:r w:rsidRPr="0089650D">
        <w:rPr>
          <w:rStyle w:val="CCode"/>
          <w:rFonts w:eastAsia="MS PGothic"/>
          <w:color w:val="00B050"/>
          <w:highlight w:val="black"/>
          <w:lang w:val="en-US"/>
        </w:rPr>
        <w:t>);</w:t>
      </w:r>
      <w:proofErr w:type="gramEnd"/>
    </w:p>
    <w:p w14:paraId="174032D1" w14:textId="77777777" w:rsidR="0089650D" w:rsidRPr="0089650D" w:rsidRDefault="0089650D" w:rsidP="0089650D">
      <w:pPr>
        <w:pStyle w:val="TxtJustifi"/>
        <w:rPr>
          <w:rStyle w:val="CCode"/>
          <w:color w:val="00B050"/>
        </w:rPr>
      </w:pPr>
      <w:r w:rsidRPr="0089650D">
        <w:rPr>
          <w:rStyle w:val="CCode"/>
          <w:rFonts w:eastAsia="MS PGothic"/>
          <w:color w:val="00B050"/>
          <w:highlight w:val="black"/>
          <w:lang w:val="en-US"/>
        </w:rPr>
        <w:t>}</w:t>
      </w:r>
    </w:p>
    <w:p w14:paraId="1BF40B54" w14:textId="77777777" w:rsidR="0089650D" w:rsidRPr="009C66CA" w:rsidRDefault="0089650D" w:rsidP="009C66CA">
      <w:pPr>
        <w:pStyle w:val="TxtJustifi"/>
        <w:rPr>
          <w:rStyle w:val="CCode"/>
          <w:rFonts w:ascii="Arial" w:hAnsi="Arial"/>
        </w:rPr>
      </w:pPr>
    </w:p>
    <w:p w14:paraId="5441F2FC" w14:textId="289A6963" w:rsidR="00E24DB4" w:rsidRDefault="00E24DB4" w:rsidP="00E24DB4">
      <w:pPr>
        <w:pStyle w:val="Titre2"/>
        <w:rPr>
          <w:lang w:val="fr-FR"/>
        </w:rPr>
      </w:pPr>
      <w:bookmarkStart w:id="29" w:name="_Toc183720621"/>
      <w:r w:rsidRPr="00E24DB4">
        <w:rPr>
          <w:lang w:val="fr-FR"/>
        </w:rPr>
        <w:t>Les méthodes</w:t>
      </w:r>
      <w:bookmarkEnd w:id="29"/>
    </w:p>
    <w:p w14:paraId="7C6FEB36" w14:textId="77777777" w:rsidR="00FF5225" w:rsidRPr="00FF5225" w:rsidRDefault="00FF5225" w:rsidP="00FF5225">
      <w:pPr>
        <w:pStyle w:val="TxtJustifi"/>
        <w:numPr>
          <w:ilvl w:val="0"/>
          <w:numId w:val="24"/>
        </w:numPr>
      </w:pPr>
      <w:r w:rsidRPr="00FF5225">
        <w:t>Une méthode est un bloc d’instructions appelé depuis une autre méthode (</w:t>
      </w:r>
      <w:proofErr w:type="gramStart"/>
      <w:r w:rsidRPr="00FF5225">
        <w:t>le main</w:t>
      </w:r>
      <w:proofErr w:type="gramEnd"/>
      <w:r w:rsidRPr="00FF5225">
        <w:t xml:space="preserve"> par exemple).</w:t>
      </w:r>
    </w:p>
    <w:p w14:paraId="21848989" w14:textId="0689606A" w:rsidR="00FF5225" w:rsidRPr="00FF5225" w:rsidRDefault="00FF5225" w:rsidP="00FF5225">
      <w:pPr>
        <w:pStyle w:val="TxtJustifi"/>
        <w:numPr>
          <w:ilvl w:val="0"/>
          <w:numId w:val="24"/>
        </w:numPr>
      </w:pPr>
      <w:r w:rsidRPr="00FF5225">
        <w:t>On appelle une méthode avec son nom.</w:t>
      </w:r>
    </w:p>
    <w:p w14:paraId="3EDB16A9" w14:textId="4CF8A54B" w:rsidR="00E24DB4" w:rsidRDefault="00E24DB4" w:rsidP="00E24DB4">
      <w:pPr>
        <w:pStyle w:val="Titre3"/>
        <w:rPr>
          <w:lang w:val="fr-FR"/>
        </w:rPr>
      </w:pPr>
      <w:bookmarkStart w:id="30" w:name="_Toc183720622"/>
      <w:r w:rsidRPr="00E24DB4">
        <w:rPr>
          <w:lang w:val="fr-FR"/>
        </w:rPr>
        <w:t>Déclaration, paramètres et type de retour</w:t>
      </w:r>
      <w:bookmarkEnd w:id="30"/>
    </w:p>
    <w:p w14:paraId="134FFA82" w14:textId="77777777" w:rsidR="00040217" w:rsidRPr="00594FA7" w:rsidRDefault="00040217" w:rsidP="00040217">
      <w:pPr>
        <w:pStyle w:val="TxtJustifi"/>
        <w:rPr>
          <w:rStyle w:val="CCode"/>
          <w:color w:val="00B050"/>
          <w:highlight w:val="black"/>
          <w:lang w:val="fr-FR"/>
        </w:rPr>
      </w:pPr>
      <w:r>
        <w:rPr>
          <w:lang w:val="fr-FR"/>
        </w:rPr>
        <w:t xml:space="preserve">Déclaration : </w:t>
      </w:r>
      <w:r w:rsidRPr="00594FA7">
        <w:rPr>
          <w:rStyle w:val="CCode"/>
          <w:color w:val="00B050"/>
          <w:highlight w:val="black"/>
          <w:lang w:val="fr-FR"/>
        </w:rPr>
        <w:t xml:space="preserve">public </w:t>
      </w:r>
      <w:proofErr w:type="spellStart"/>
      <w:r w:rsidRPr="00594FA7">
        <w:rPr>
          <w:rStyle w:val="CCode"/>
          <w:color w:val="00B050"/>
          <w:highlight w:val="black"/>
          <w:lang w:val="fr-FR"/>
        </w:rPr>
        <w:t>int</w:t>
      </w:r>
      <w:proofErr w:type="spellEnd"/>
      <w:r w:rsidRPr="00594FA7">
        <w:rPr>
          <w:rStyle w:val="CCode"/>
          <w:color w:val="00B050"/>
          <w:highlight w:val="black"/>
          <w:lang w:val="fr-FR"/>
        </w:rPr>
        <w:t xml:space="preserve"> </w:t>
      </w:r>
      <w:proofErr w:type="gramStart"/>
      <w:r w:rsidRPr="00594FA7">
        <w:rPr>
          <w:rStyle w:val="CCode"/>
          <w:color w:val="00B050"/>
          <w:highlight w:val="black"/>
          <w:lang w:val="fr-FR"/>
        </w:rPr>
        <w:t>addition(</w:t>
      </w:r>
      <w:proofErr w:type="spellStart"/>
      <w:proofErr w:type="gramEnd"/>
      <w:r w:rsidRPr="00594FA7">
        <w:rPr>
          <w:rStyle w:val="CCode"/>
          <w:color w:val="00B050"/>
          <w:highlight w:val="black"/>
          <w:lang w:val="fr-FR"/>
        </w:rPr>
        <w:t>int</w:t>
      </w:r>
      <w:proofErr w:type="spellEnd"/>
      <w:r w:rsidRPr="00594FA7">
        <w:rPr>
          <w:rStyle w:val="CCode"/>
          <w:color w:val="00B050"/>
          <w:highlight w:val="black"/>
          <w:lang w:val="fr-FR"/>
        </w:rPr>
        <w:t xml:space="preserve"> a, </w:t>
      </w:r>
      <w:proofErr w:type="spellStart"/>
      <w:r w:rsidRPr="00594FA7">
        <w:rPr>
          <w:rStyle w:val="CCode"/>
          <w:color w:val="00B050"/>
          <w:highlight w:val="black"/>
          <w:lang w:val="fr-FR"/>
        </w:rPr>
        <w:t>int</w:t>
      </w:r>
      <w:proofErr w:type="spellEnd"/>
      <w:r w:rsidRPr="00594FA7">
        <w:rPr>
          <w:rStyle w:val="CCode"/>
          <w:color w:val="00B050"/>
          <w:highlight w:val="black"/>
          <w:lang w:val="fr-FR"/>
        </w:rPr>
        <w:t xml:space="preserve"> b) {</w:t>
      </w:r>
    </w:p>
    <w:p w14:paraId="7E4A002D" w14:textId="77777777" w:rsidR="00040217" w:rsidRPr="00594FA7" w:rsidRDefault="00040217" w:rsidP="00040217">
      <w:pPr>
        <w:pStyle w:val="TxtJustifi"/>
        <w:rPr>
          <w:rStyle w:val="CCode"/>
          <w:color w:val="00B050"/>
          <w:highlight w:val="black"/>
          <w:lang w:val="fr-FR"/>
        </w:rPr>
      </w:pPr>
      <w:r w:rsidRPr="00594FA7">
        <w:rPr>
          <w:rStyle w:val="CCode"/>
          <w:color w:val="00B050"/>
          <w:highlight w:val="black"/>
          <w:lang w:val="fr-FR"/>
        </w:rPr>
        <w:t xml:space="preserve">    </w:t>
      </w:r>
      <w:proofErr w:type="gramStart"/>
      <w:r w:rsidRPr="00594FA7">
        <w:rPr>
          <w:rStyle w:val="CCode"/>
          <w:color w:val="00B050"/>
          <w:highlight w:val="black"/>
          <w:lang w:val="fr-FR"/>
        </w:rPr>
        <w:t>return</w:t>
      </w:r>
      <w:proofErr w:type="gramEnd"/>
      <w:r w:rsidRPr="00594FA7">
        <w:rPr>
          <w:rStyle w:val="CCode"/>
          <w:color w:val="00B050"/>
          <w:highlight w:val="black"/>
          <w:lang w:val="fr-FR"/>
        </w:rPr>
        <w:t xml:space="preserve"> a + b;</w:t>
      </w:r>
    </w:p>
    <w:p w14:paraId="6785CF67" w14:textId="05F8AC9B" w:rsidR="00040217" w:rsidRPr="00594FA7" w:rsidRDefault="00040217" w:rsidP="00040217">
      <w:pPr>
        <w:pStyle w:val="TxtJustifi"/>
        <w:rPr>
          <w:rStyle w:val="CCode"/>
          <w:color w:val="00B050"/>
          <w:lang w:val="fr-FR"/>
        </w:rPr>
      </w:pPr>
      <w:r w:rsidRPr="00594FA7">
        <w:rPr>
          <w:rStyle w:val="CCode"/>
          <w:color w:val="00B050"/>
          <w:highlight w:val="black"/>
          <w:lang w:val="fr-FR"/>
        </w:rPr>
        <w:t>}</w:t>
      </w:r>
    </w:p>
    <w:p w14:paraId="0D4B65C9" w14:textId="6B6D4AC4" w:rsidR="00FF5225" w:rsidRDefault="00594FA7" w:rsidP="00FF5225">
      <w:pPr>
        <w:pStyle w:val="TxtJustifi"/>
        <w:rPr>
          <w:lang w:val="fr-FR"/>
        </w:rPr>
      </w:pPr>
      <w:r>
        <w:rPr>
          <w:lang w:val="fr-FR"/>
        </w:rPr>
        <w:t>Paramètres</w:t>
      </w:r>
      <w:r w:rsidR="003F1BD9">
        <w:rPr>
          <w:lang w:val="fr-FR"/>
        </w:rPr>
        <w:t xml:space="preserve"> : </w:t>
      </w:r>
      <w:r w:rsidR="00583D78">
        <w:rPr>
          <w:lang w:val="fr-FR"/>
        </w:rPr>
        <w:t>(</w:t>
      </w:r>
      <w:r w:rsidR="00583D78" w:rsidRPr="00583D78">
        <w:t>Ils permettent de passer des informations nécessaires à l'exécution de cette méthode.</w:t>
      </w:r>
      <w:r w:rsidR="00583D78">
        <w:rPr>
          <w:lang w:val="fr-FR"/>
        </w:rPr>
        <w:t>)</w:t>
      </w:r>
    </w:p>
    <w:p w14:paraId="7E761495" w14:textId="77777777" w:rsidR="002C2B55" w:rsidRPr="002C2B55" w:rsidRDefault="002C2B55" w:rsidP="002C2B55">
      <w:pPr>
        <w:pStyle w:val="TxtJustifi"/>
        <w:rPr>
          <w:rStyle w:val="CCode"/>
          <w:color w:val="00B050"/>
          <w:highlight w:val="black"/>
          <w:lang w:val="fr-FR"/>
        </w:rPr>
      </w:pPr>
      <w:proofErr w:type="gramStart"/>
      <w:r w:rsidRPr="002C2B55">
        <w:rPr>
          <w:rStyle w:val="CCode"/>
          <w:color w:val="00B050"/>
          <w:highlight w:val="black"/>
          <w:lang w:val="fr-FR"/>
        </w:rPr>
        <w:t>public</w:t>
      </w:r>
      <w:proofErr w:type="gramEnd"/>
      <w:r w:rsidRPr="002C2B55">
        <w:rPr>
          <w:rStyle w:val="CCode"/>
          <w:color w:val="00B050"/>
          <w:highlight w:val="black"/>
          <w:lang w:val="fr-FR"/>
        </w:rPr>
        <w:t xml:space="preserve"> </w:t>
      </w:r>
      <w:proofErr w:type="spellStart"/>
      <w:r w:rsidRPr="002C2B55">
        <w:rPr>
          <w:rStyle w:val="CCode"/>
          <w:color w:val="00B050"/>
          <w:highlight w:val="black"/>
          <w:lang w:val="fr-FR"/>
        </w:rPr>
        <w:t>int</w:t>
      </w:r>
      <w:proofErr w:type="spellEnd"/>
      <w:r w:rsidRPr="002C2B55">
        <w:rPr>
          <w:rStyle w:val="CCode"/>
          <w:color w:val="00B050"/>
          <w:highlight w:val="black"/>
          <w:lang w:val="fr-FR"/>
        </w:rPr>
        <w:t xml:space="preserve"> addition(</w:t>
      </w:r>
      <w:proofErr w:type="spellStart"/>
      <w:r w:rsidRPr="002C2B55">
        <w:rPr>
          <w:rStyle w:val="CCode"/>
          <w:color w:val="00B050"/>
          <w:highlight w:val="black"/>
          <w:lang w:val="fr-FR"/>
        </w:rPr>
        <w:t>int</w:t>
      </w:r>
      <w:proofErr w:type="spellEnd"/>
      <w:r w:rsidRPr="002C2B55">
        <w:rPr>
          <w:rStyle w:val="CCode"/>
          <w:color w:val="00B050"/>
          <w:highlight w:val="black"/>
          <w:lang w:val="fr-FR"/>
        </w:rPr>
        <w:t xml:space="preserve"> a, </w:t>
      </w:r>
      <w:proofErr w:type="spellStart"/>
      <w:r w:rsidRPr="002C2B55">
        <w:rPr>
          <w:rStyle w:val="CCode"/>
          <w:color w:val="00B050"/>
          <w:highlight w:val="black"/>
          <w:lang w:val="fr-FR"/>
        </w:rPr>
        <w:t>int</w:t>
      </w:r>
      <w:proofErr w:type="spellEnd"/>
      <w:r w:rsidRPr="002C2B55">
        <w:rPr>
          <w:rStyle w:val="CCode"/>
          <w:color w:val="00B050"/>
          <w:highlight w:val="black"/>
          <w:lang w:val="fr-FR"/>
        </w:rPr>
        <w:t xml:space="preserve"> b) {</w:t>
      </w:r>
    </w:p>
    <w:p w14:paraId="13008A9F" w14:textId="77777777" w:rsidR="002C2B55" w:rsidRPr="002C2B55" w:rsidRDefault="002C2B55" w:rsidP="002C2B55">
      <w:pPr>
        <w:pStyle w:val="TxtJustifi"/>
        <w:rPr>
          <w:rStyle w:val="CCode"/>
          <w:color w:val="00B050"/>
          <w:highlight w:val="black"/>
          <w:lang w:val="fr-FR"/>
        </w:rPr>
      </w:pPr>
      <w:r w:rsidRPr="002C2B55">
        <w:rPr>
          <w:rStyle w:val="CCode"/>
          <w:color w:val="00B050"/>
          <w:highlight w:val="black"/>
          <w:lang w:val="fr-FR"/>
        </w:rPr>
        <w:t xml:space="preserve">    </w:t>
      </w:r>
      <w:proofErr w:type="gramStart"/>
      <w:r w:rsidRPr="002C2B55">
        <w:rPr>
          <w:rStyle w:val="CCode"/>
          <w:color w:val="00B050"/>
          <w:highlight w:val="black"/>
          <w:lang w:val="fr-FR"/>
        </w:rPr>
        <w:t>return</w:t>
      </w:r>
      <w:proofErr w:type="gramEnd"/>
      <w:r w:rsidRPr="002C2B55">
        <w:rPr>
          <w:rStyle w:val="CCode"/>
          <w:color w:val="00B050"/>
          <w:highlight w:val="black"/>
          <w:lang w:val="fr-FR"/>
        </w:rPr>
        <w:t xml:space="preserve"> a + b; // Renvoie la somme de deux entiers</w:t>
      </w:r>
    </w:p>
    <w:p w14:paraId="1DD56297" w14:textId="16D2BE38" w:rsidR="00583D78" w:rsidRDefault="002C2B55" w:rsidP="002C2B55">
      <w:pPr>
        <w:pStyle w:val="TxtJustifi"/>
        <w:rPr>
          <w:rStyle w:val="CCode"/>
          <w:color w:val="00B050"/>
          <w:lang w:val="fr-FR"/>
        </w:rPr>
      </w:pPr>
      <w:r w:rsidRPr="002C2B55">
        <w:rPr>
          <w:rStyle w:val="CCode"/>
          <w:color w:val="00B050"/>
          <w:highlight w:val="black"/>
          <w:lang w:val="fr-FR"/>
        </w:rPr>
        <w:t>}</w:t>
      </w:r>
    </w:p>
    <w:p w14:paraId="05462F9A" w14:textId="4BD333A6" w:rsidR="007A6F74" w:rsidRPr="00C11334" w:rsidRDefault="007A6F74" w:rsidP="00C11334">
      <w:pPr>
        <w:pStyle w:val="TxtJustifi"/>
        <w:rPr>
          <w:rStyle w:val="CCode"/>
          <w:rFonts w:ascii="Arial" w:hAnsi="Arial"/>
        </w:rPr>
      </w:pPr>
      <w:r w:rsidRPr="00C11334">
        <w:rPr>
          <w:rStyle w:val="CCode"/>
          <w:rFonts w:ascii="Arial" w:hAnsi="Arial"/>
        </w:rPr>
        <w:t>Types de retour</w:t>
      </w:r>
      <w:r w:rsidR="00C11334" w:rsidRPr="00C11334">
        <w:rPr>
          <w:rStyle w:val="CCode"/>
          <w:rFonts w:ascii="Arial" w:hAnsi="Arial"/>
        </w:rPr>
        <w:t> :</w:t>
      </w:r>
      <w:r w:rsidR="00C11334" w:rsidRPr="00C11334">
        <w:t xml:space="preserve"> indique ce que la méthode renvoie une fois exécutée.</w:t>
      </w:r>
    </w:p>
    <w:p w14:paraId="4810DE47" w14:textId="4C5D48E9" w:rsidR="00E24DB4" w:rsidRDefault="00E24DB4" w:rsidP="00E24DB4">
      <w:pPr>
        <w:pStyle w:val="Titre3"/>
        <w:rPr>
          <w:lang w:val="fr-FR"/>
        </w:rPr>
      </w:pPr>
      <w:bookmarkStart w:id="31" w:name="_Toc183720623"/>
      <w:r w:rsidRPr="00E24DB4">
        <w:rPr>
          <w:lang w:val="fr-FR"/>
        </w:rPr>
        <w:t>Retourner une valeur</w:t>
      </w:r>
      <w:bookmarkEnd w:id="31"/>
    </w:p>
    <w:p w14:paraId="062E8492" w14:textId="76C22BA5" w:rsidR="00FF5225" w:rsidRPr="00FF5225" w:rsidRDefault="008D233F" w:rsidP="00FF5225">
      <w:pPr>
        <w:pStyle w:val="TxtJustifi"/>
        <w:rPr>
          <w:lang w:val="fr-FR"/>
        </w:rPr>
      </w:pPr>
      <w:r w:rsidRPr="008D233F">
        <w:rPr>
          <w:lang w:val="fr-FR"/>
        </w:rPr>
        <w:t>Retourner une valeur est très utile. Ia ligne return vas être mis à la fin de la méthode.</w:t>
      </w:r>
      <w:r>
        <w:rPr>
          <w:lang w:val="fr-FR"/>
        </w:rPr>
        <w:t xml:space="preserve"> L</w:t>
      </w:r>
      <w:r w:rsidRPr="008D233F">
        <w:rPr>
          <w:lang w:val="fr-FR"/>
        </w:rPr>
        <w:t>a variable après le mot clés return doit être du même type que la méthode</w:t>
      </w:r>
    </w:p>
    <w:p w14:paraId="59763833" w14:textId="37107206" w:rsidR="00E24DB4" w:rsidRDefault="00E24DB4" w:rsidP="00E24DB4">
      <w:pPr>
        <w:pStyle w:val="Titre3"/>
        <w:rPr>
          <w:lang w:val="fr-FR"/>
        </w:rPr>
      </w:pPr>
      <w:bookmarkStart w:id="32" w:name="_Toc183720624"/>
      <w:r w:rsidRPr="00E24DB4">
        <w:rPr>
          <w:lang w:val="fr-FR"/>
        </w:rPr>
        <w:t>Appel d’une méthode et récupération de sa valeur de retour</w:t>
      </w:r>
      <w:bookmarkEnd w:id="32"/>
    </w:p>
    <w:p w14:paraId="3DCA1496" w14:textId="1DD66C2B" w:rsidR="00C85834" w:rsidRPr="00C85834" w:rsidRDefault="00C85834" w:rsidP="00C85834">
      <w:pPr>
        <w:pStyle w:val="TxtJustifi"/>
        <w:rPr>
          <w:rStyle w:val="CCode"/>
          <w:color w:val="00B050"/>
          <w:highlight w:val="black"/>
        </w:rPr>
      </w:pPr>
      <w:proofErr w:type="spellStart"/>
      <w:proofErr w:type="gramStart"/>
      <w:r w:rsidRPr="00C85834">
        <w:rPr>
          <w:rStyle w:val="CCode"/>
          <w:color w:val="00B050"/>
          <w:highlight w:val="black"/>
        </w:rPr>
        <w:t>int</w:t>
      </w:r>
      <w:proofErr w:type="spellEnd"/>
      <w:proofErr w:type="gramEnd"/>
      <w:r w:rsidRPr="00C85834">
        <w:rPr>
          <w:rStyle w:val="CCode"/>
          <w:color w:val="00B050"/>
          <w:highlight w:val="black"/>
        </w:rPr>
        <w:t xml:space="preserve"> nombre1 = 31</w:t>
      </w:r>
    </w:p>
    <w:p w14:paraId="724E0AF1" w14:textId="6612E884" w:rsidR="00C85834" w:rsidRPr="00C85834" w:rsidRDefault="00C85834" w:rsidP="00C85834">
      <w:pPr>
        <w:pStyle w:val="TxtJustifi"/>
        <w:rPr>
          <w:rStyle w:val="CCode"/>
          <w:color w:val="00B050"/>
          <w:highlight w:val="black"/>
        </w:rPr>
      </w:pPr>
      <w:proofErr w:type="spellStart"/>
      <w:proofErr w:type="gramStart"/>
      <w:r w:rsidRPr="00C85834">
        <w:rPr>
          <w:rStyle w:val="CCode"/>
          <w:color w:val="00B050"/>
          <w:highlight w:val="black"/>
        </w:rPr>
        <w:t>int</w:t>
      </w:r>
      <w:proofErr w:type="spellEnd"/>
      <w:proofErr w:type="gramEnd"/>
      <w:r w:rsidRPr="00C85834">
        <w:rPr>
          <w:rStyle w:val="CCode"/>
          <w:color w:val="00B050"/>
          <w:highlight w:val="black"/>
        </w:rPr>
        <w:t xml:space="preserve"> nombre2 = 12</w:t>
      </w:r>
    </w:p>
    <w:p w14:paraId="126A329B" w14:textId="5868DE6F" w:rsidR="00C85834" w:rsidRPr="00C85834" w:rsidRDefault="00C85834" w:rsidP="00C85834">
      <w:pPr>
        <w:pStyle w:val="TxtJustifi"/>
        <w:rPr>
          <w:rStyle w:val="CCode"/>
          <w:color w:val="00B050"/>
          <w:highlight w:val="black"/>
        </w:rPr>
      </w:pPr>
      <w:proofErr w:type="spellStart"/>
      <w:proofErr w:type="gramStart"/>
      <w:r w:rsidRPr="00C85834">
        <w:rPr>
          <w:rStyle w:val="CCode"/>
          <w:color w:val="00B050"/>
          <w:highlight w:val="black"/>
        </w:rPr>
        <w:t>int</w:t>
      </w:r>
      <w:proofErr w:type="spellEnd"/>
      <w:proofErr w:type="gramEnd"/>
      <w:r w:rsidRPr="00C85834">
        <w:rPr>
          <w:rStyle w:val="CCode"/>
          <w:color w:val="00B050"/>
          <w:highlight w:val="black"/>
        </w:rPr>
        <w:t xml:space="preserve"> nombre3 = 6</w:t>
      </w:r>
    </w:p>
    <w:p w14:paraId="4DAAA067" w14:textId="2FCDE926" w:rsidR="00C85834" w:rsidRPr="00C85834" w:rsidRDefault="00C85834" w:rsidP="00C85834">
      <w:pPr>
        <w:pStyle w:val="TxtJustifi"/>
        <w:rPr>
          <w:rStyle w:val="CCode"/>
          <w:color w:val="00B050"/>
        </w:rPr>
      </w:pPr>
      <w:proofErr w:type="spellStart"/>
      <w:proofErr w:type="gramStart"/>
      <w:r w:rsidRPr="00C85834">
        <w:rPr>
          <w:rStyle w:val="CCode"/>
          <w:color w:val="00B050"/>
          <w:highlight w:val="black"/>
        </w:rPr>
        <w:t>int</w:t>
      </w:r>
      <w:proofErr w:type="spellEnd"/>
      <w:proofErr w:type="gramEnd"/>
      <w:r w:rsidRPr="00C85834">
        <w:rPr>
          <w:rStyle w:val="CCode"/>
          <w:color w:val="00B050"/>
          <w:highlight w:val="black"/>
        </w:rPr>
        <w:t xml:space="preserve"> somme = somme (nombre1, nombre2, nombre3) ;</w:t>
      </w:r>
    </w:p>
    <w:p w14:paraId="3A1507D9" w14:textId="77777777" w:rsidR="00FF5225" w:rsidRPr="00FF5225" w:rsidRDefault="00FF5225" w:rsidP="00FF5225">
      <w:pPr>
        <w:pStyle w:val="TxtJustifi"/>
        <w:rPr>
          <w:lang w:val="fr-FR"/>
        </w:rPr>
      </w:pPr>
    </w:p>
    <w:p w14:paraId="3B9FD84B" w14:textId="6E00DBBC" w:rsidR="00E24DB4" w:rsidRDefault="00E24DB4" w:rsidP="00E24DB4">
      <w:pPr>
        <w:pStyle w:val="Titre2"/>
        <w:rPr>
          <w:lang w:val="fr-FR"/>
        </w:rPr>
      </w:pPr>
      <w:bookmarkStart w:id="33" w:name="_Toc183720625"/>
      <w:r w:rsidRPr="00E24DB4">
        <w:rPr>
          <w:lang w:val="fr-FR"/>
        </w:rPr>
        <w:lastRenderedPageBreak/>
        <w:t>Les chaînes de caractères</w:t>
      </w:r>
      <w:bookmarkEnd w:id="33"/>
    </w:p>
    <w:p w14:paraId="2DF6E8F0" w14:textId="5B147909" w:rsidR="00E24DB4" w:rsidRDefault="00E24DB4" w:rsidP="00E24DB4">
      <w:pPr>
        <w:pStyle w:val="Titre3"/>
        <w:rPr>
          <w:lang w:val="fr-FR"/>
        </w:rPr>
      </w:pPr>
      <w:bookmarkStart w:id="34" w:name="_Toc183720626"/>
      <w:r w:rsidRPr="00E24DB4">
        <w:rPr>
          <w:lang w:val="fr-FR"/>
        </w:rPr>
        <w:t>La classe String</w:t>
      </w:r>
      <w:bookmarkEnd w:id="34"/>
    </w:p>
    <w:p w14:paraId="69E6F7B6" w14:textId="7D6DC47C" w:rsidR="00B03628" w:rsidRDefault="00B03628" w:rsidP="00B03628">
      <w:pPr>
        <w:pStyle w:val="TxtJustifi"/>
      </w:pPr>
      <w:r>
        <w:t>Elle sert à pouvoir mettre du texte dans une variable. Grace à sa on peut directement demander à quelqu’un de rentrer du texte via un scanner et l’afficher quelque part.</w:t>
      </w:r>
    </w:p>
    <w:p w14:paraId="44ABC6B0" w14:textId="3B5F0715" w:rsidR="00962C2D" w:rsidRDefault="00293120" w:rsidP="005469ED">
      <w:pPr>
        <w:pStyle w:val="Titre1"/>
      </w:pPr>
      <w:bookmarkStart w:id="35" w:name="_Toc183720627"/>
      <w:r>
        <w:lastRenderedPageBreak/>
        <w:t>Algor</w:t>
      </w:r>
      <w:r w:rsidR="007567BD">
        <w:t xml:space="preserve">ithmique </w:t>
      </w:r>
      <w:r w:rsidR="00EC419E">
        <w:t>de base</w:t>
      </w:r>
      <w:bookmarkEnd w:id="35"/>
    </w:p>
    <w:p w14:paraId="46CCF264" w14:textId="79E273FF" w:rsidR="00196C1D" w:rsidRPr="00196C1D" w:rsidRDefault="00FE6BF4" w:rsidP="00196C1D">
      <w:pPr>
        <w:pStyle w:val="TxtJustifi"/>
      </w:pPr>
      <w:r w:rsidRPr="00196C1D">
        <w:t>Méthodes</w:t>
      </w:r>
      <w:r w:rsidR="00196C1D" w:rsidRPr="00196C1D">
        <w:t xml:space="preserve">/bout de code qui feront certaine choses pratique pour </w:t>
      </w:r>
      <w:proofErr w:type="gramStart"/>
      <w:r w:rsidR="00196C1D" w:rsidRPr="00196C1D">
        <w:t>la E1</w:t>
      </w:r>
      <w:proofErr w:type="gramEnd"/>
      <w:r w:rsidR="00196C1D" w:rsidRPr="00196C1D">
        <w:t>.</w:t>
      </w:r>
    </w:p>
    <w:p w14:paraId="3F7BBAEC" w14:textId="77777777" w:rsidR="00196C1D" w:rsidRPr="00196C1D" w:rsidRDefault="00196C1D" w:rsidP="00196C1D">
      <w:pPr>
        <w:pStyle w:val="Titre2"/>
      </w:pPr>
      <w:bookmarkStart w:id="36" w:name="_Toc182465043"/>
      <w:bookmarkStart w:id="37" w:name="_Toc183720628"/>
      <w:r w:rsidRPr="00196C1D">
        <w:t>Code qui teste si le nombre est positif ou négatif</w:t>
      </w:r>
      <w:bookmarkEnd w:id="36"/>
      <w:bookmarkEnd w:id="37"/>
    </w:p>
    <w:p w14:paraId="08BECC5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public static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boolean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GB"/>
        </w:rPr>
        <w:t>estPositif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(</w:t>
      </w:r>
      <w:proofErr w:type="gramEnd"/>
      <w:r w:rsidRPr="00196C1D">
        <w:rPr>
          <w:rStyle w:val="CCode"/>
          <w:color w:val="00B050"/>
          <w:highlight w:val="black"/>
          <w:lang w:val="en-GB"/>
        </w:rPr>
        <w:t xml:space="preserve">int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nombre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){</w:t>
      </w:r>
    </w:p>
    <w:p w14:paraId="1AB2394B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boolean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GB"/>
        </w:rPr>
        <w:t>estPositif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;</w:t>
      </w:r>
      <w:proofErr w:type="gramEnd"/>
    </w:p>
    <w:p w14:paraId="424CA63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if (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nombre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&gt;= 0) {</w:t>
      </w:r>
    </w:p>
    <w:p w14:paraId="11929AFA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   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estPositif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= </w:t>
      </w:r>
      <w:proofErr w:type="gramStart"/>
      <w:r w:rsidRPr="00196C1D">
        <w:rPr>
          <w:rStyle w:val="CCode"/>
          <w:color w:val="00B050"/>
          <w:highlight w:val="black"/>
          <w:lang w:val="en-GB"/>
        </w:rPr>
        <w:t>true;</w:t>
      </w:r>
      <w:proofErr w:type="gramEnd"/>
    </w:p>
    <w:p w14:paraId="4050255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} else {</w:t>
      </w:r>
    </w:p>
    <w:p w14:paraId="5DB631A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estPositif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 xml:space="preserve"> = false;</w:t>
      </w:r>
    </w:p>
    <w:p w14:paraId="319AED51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1F8F119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estPositif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4EA3C865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7AEE5E5A" w14:textId="77777777" w:rsidR="00196C1D" w:rsidRPr="00196C1D" w:rsidRDefault="00196C1D" w:rsidP="00196C1D">
      <w:pPr>
        <w:pStyle w:val="Titre2"/>
      </w:pPr>
      <w:bookmarkStart w:id="38" w:name="_Toc182465044"/>
      <w:bookmarkStart w:id="39" w:name="_Toc183720629"/>
      <w:r w:rsidRPr="00196C1D">
        <w:t>Code qui test si le nombre est pair ou impair</w:t>
      </w:r>
      <w:bookmarkEnd w:id="38"/>
      <w:bookmarkEnd w:id="39"/>
    </w:p>
    <w:p w14:paraId="25A6AF7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public static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boolean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US"/>
        </w:rPr>
        <w:t>estPair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(</w:t>
      </w:r>
      <w:proofErr w:type="gramEnd"/>
      <w:r w:rsidRPr="00196C1D">
        <w:rPr>
          <w:rStyle w:val="CCode"/>
          <w:color w:val="00B050"/>
          <w:highlight w:val="black"/>
          <w:lang w:val="en-US"/>
        </w:rPr>
        <w:t xml:space="preserve">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nombre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){</w:t>
      </w:r>
    </w:p>
    <w:p w14:paraId="06A70D94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boolean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US"/>
        </w:rPr>
        <w:t>estPair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;</w:t>
      </w:r>
      <w:proofErr w:type="gramEnd"/>
    </w:p>
    <w:p w14:paraId="51C09EF6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if (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nombre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% 2 ==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0) {</w:t>
      </w:r>
      <w:proofErr w:type="gramEnd"/>
    </w:p>
    <w:p w14:paraId="659F260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estPair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true;</w:t>
      </w:r>
      <w:proofErr w:type="gramEnd"/>
    </w:p>
    <w:p w14:paraId="25837CAB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} else {</w:t>
      </w:r>
    </w:p>
    <w:p w14:paraId="40526B96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estPair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 xml:space="preserve"> = false;</w:t>
      </w:r>
    </w:p>
    <w:p w14:paraId="34F62D9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633EBF82" w14:textId="77777777" w:rsid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334857BA" w14:textId="77777777" w:rsidR="00021BEB" w:rsidRDefault="00021BEB" w:rsidP="00196C1D">
      <w:pPr>
        <w:pStyle w:val="TxtJustifi"/>
        <w:rPr>
          <w:rStyle w:val="CCode"/>
          <w:color w:val="00B050"/>
        </w:rPr>
      </w:pPr>
    </w:p>
    <w:p w14:paraId="50C6664C" w14:textId="77777777" w:rsidR="00021BEB" w:rsidRDefault="00021BEB" w:rsidP="00196C1D">
      <w:pPr>
        <w:pStyle w:val="TxtJustifi"/>
        <w:rPr>
          <w:rStyle w:val="CCode"/>
          <w:color w:val="00B050"/>
        </w:rPr>
      </w:pPr>
    </w:p>
    <w:p w14:paraId="17476EFC" w14:textId="77777777" w:rsidR="00021BEB" w:rsidRDefault="00021BEB" w:rsidP="00196C1D">
      <w:pPr>
        <w:pStyle w:val="TxtJustifi"/>
        <w:rPr>
          <w:rStyle w:val="CCode"/>
          <w:color w:val="00B050"/>
        </w:rPr>
      </w:pPr>
    </w:p>
    <w:p w14:paraId="6BB2387E" w14:textId="77777777" w:rsidR="00021BEB" w:rsidRDefault="00021BEB" w:rsidP="00196C1D">
      <w:pPr>
        <w:pStyle w:val="TxtJustifi"/>
        <w:rPr>
          <w:rStyle w:val="CCode"/>
          <w:color w:val="00B050"/>
        </w:rPr>
      </w:pPr>
    </w:p>
    <w:p w14:paraId="2E367B58" w14:textId="77777777" w:rsidR="00021BEB" w:rsidRDefault="00021BEB" w:rsidP="00196C1D">
      <w:pPr>
        <w:pStyle w:val="TxtJustifi"/>
        <w:rPr>
          <w:rStyle w:val="CCode"/>
          <w:color w:val="00B050"/>
        </w:rPr>
      </w:pPr>
    </w:p>
    <w:p w14:paraId="0BDC8C70" w14:textId="77777777" w:rsidR="00021BEB" w:rsidRPr="00196C1D" w:rsidRDefault="00021BEB" w:rsidP="00196C1D">
      <w:pPr>
        <w:pStyle w:val="TxtJustifi"/>
        <w:rPr>
          <w:rStyle w:val="CCode"/>
          <w:color w:val="00B050"/>
        </w:rPr>
      </w:pPr>
    </w:p>
    <w:p w14:paraId="043184A7" w14:textId="77777777" w:rsidR="00196C1D" w:rsidRPr="00196C1D" w:rsidRDefault="00196C1D" w:rsidP="00196C1D">
      <w:pPr>
        <w:pStyle w:val="Titre2"/>
      </w:pPr>
      <w:bookmarkStart w:id="40" w:name="_Toc182465045"/>
      <w:bookmarkStart w:id="41" w:name="_Toc183720630"/>
      <w:r w:rsidRPr="00196C1D">
        <w:lastRenderedPageBreak/>
        <w:t>Code qui échange des valeurs de 2 Integer</w:t>
      </w:r>
      <w:bookmarkEnd w:id="40"/>
      <w:bookmarkEnd w:id="41"/>
    </w:p>
    <w:p w14:paraId="7ABAA2C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void</w:t>
      </w:r>
      <w:proofErr w:type="spellEnd"/>
      <w:r w:rsidRPr="00196C1D">
        <w:rPr>
          <w:rStyle w:val="CCode"/>
          <w:color w:val="00B050"/>
          <w:highlight w:val="black"/>
        </w:rPr>
        <w:t xml:space="preserve"> inversement(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nombre1,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nombre2){</w:t>
      </w:r>
    </w:p>
    <w:p w14:paraId="6502A6C5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int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 xml:space="preserve"> nombre3;</w:t>
      </w:r>
    </w:p>
    <w:p w14:paraId="31C4B9B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nombre</w:t>
      </w:r>
      <w:proofErr w:type="gramEnd"/>
      <w:r w:rsidRPr="00196C1D">
        <w:rPr>
          <w:rStyle w:val="CCode"/>
          <w:color w:val="00B050"/>
          <w:highlight w:val="black"/>
        </w:rPr>
        <w:t>3 = nombre1;</w:t>
      </w:r>
    </w:p>
    <w:p w14:paraId="6314AB3E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nombre</w:t>
      </w:r>
      <w:proofErr w:type="gramEnd"/>
      <w:r w:rsidRPr="00196C1D">
        <w:rPr>
          <w:rStyle w:val="CCode"/>
          <w:color w:val="00B050"/>
          <w:highlight w:val="black"/>
        </w:rPr>
        <w:t>1 = nombre2;</w:t>
      </w:r>
    </w:p>
    <w:p w14:paraId="2AFA519A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nombre</w:t>
      </w:r>
      <w:proofErr w:type="gramEnd"/>
      <w:r w:rsidRPr="00196C1D">
        <w:rPr>
          <w:rStyle w:val="CCode"/>
          <w:color w:val="00B050"/>
          <w:highlight w:val="black"/>
        </w:rPr>
        <w:t>2 = nombre3;</w:t>
      </w:r>
    </w:p>
    <w:p w14:paraId="60193FE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spellStart"/>
      <w:r w:rsidRPr="00196C1D">
        <w:rPr>
          <w:rStyle w:val="CCode"/>
          <w:color w:val="00B050"/>
          <w:highlight w:val="black"/>
        </w:rPr>
        <w:t>System.out.println</w:t>
      </w:r>
      <w:proofErr w:type="spellEnd"/>
      <w:r w:rsidRPr="00196C1D">
        <w:rPr>
          <w:rStyle w:val="CCode"/>
          <w:color w:val="00B050"/>
          <w:highlight w:val="black"/>
        </w:rPr>
        <w:t>(nombre1</w:t>
      </w:r>
      <w:proofErr w:type="gramStart"/>
      <w:r w:rsidRPr="00196C1D">
        <w:rPr>
          <w:rStyle w:val="CCode"/>
          <w:color w:val="00B050"/>
          <w:highlight w:val="black"/>
        </w:rPr>
        <w:t>);</w:t>
      </w:r>
      <w:proofErr w:type="gramEnd"/>
    </w:p>
    <w:p w14:paraId="43B4B11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spellStart"/>
      <w:r w:rsidRPr="00196C1D">
        <w:rPr>
          <w:rStyle w:val="CCode"/>
          <w:color w:val="00B050"/>
          <w:highlight w:val="black"/>
        </w:rPr>
        <w:t>System.out.println</w:t>
      </w:r>
      <w:proofErr w:type="spellEnd"/>
      <w:r w:rsidRPr="00196C1D">
        <w:rPr>
          <w:rStyle w:val="CCode"/>
          <w:color w:val="00B050"/>
          <w:highlight w:val="black"/>
        </w:rPr>
        <w:t>(nombre2</w:t>
      </w:r>
      <w:proofErr w:type="gramStart"/>
      <w:r w:rsidRPr="00196C1D">
        <w:rPr>
          <w:rStyle w:val="CCode"/>
          <w:color w:val="00B050"/>
          <w:highlight w:val="black"/>
        </w:rPr>
        <w:t>);</w:t>
      </w:r>
      <w:proofErr w:type="gramEnd"/>
    </w:p>
    <w:p w14:paraId="05FBBAF2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12A04654" w14:textId="77777777" w:rsidR="00196C1D" w:rsidRPr="00196C1D" w:rsidRDefault="00196C1D" w:rsidP="00196C1D">
      <w:pPr>
        <w:pStyle w:val="TxtJustifi"/>
        <w:rPr>
          <w:b/>
        </w:rPr>
      </w:pPr>
      <w:r w:rsidRPr="00196C1D">
        <w:br w:type="page"/>
      </w:r>
    </w:p>
    <w:p w14:paraId="29B6C9AD" w14:textId="77777777" w:rsidR="00196C1D" w:rsidRPr="00196C1D" w:rsidRDefault="00196C1D" w:rsidP="00021BEB">
      <w:pPr>
        <w:pStyle w:val="Titre2"/>
      </w:pPr>
      <w:bookmarkStart w:id="42" w:name="_Toc182465046"/>
      <w:bookmarkStart w:id="43" w:name="_Toc183720631"/>
      <w:r w:rsidRPr="00196C1D">
        <w:lastRenderedPageBreak/>
        <w:t>Remplir un tableau avec une même valeur</w:t>
      </w:r>
      <w:bookmarkEnd w:id="42"/>
      <w:bookmarkEnd w:id="43"/>
    </w:p>
    <w:p w14:paraId="6463BE6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>[] inversement(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tableauARemplir</w:t>
      </w:r>
      <w:proofErr w:type="spellEnd"/>
      <w:r w:rsidRPr="00196C1D">
        <w:rPr>
          <w:rStyle w:val="CCode"/>
          <w:color w:val="00B050"/>
          <w:highlight w:val="black"/>
        </w:rPr>
        <w:t xml:space="preserve">,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nombre){</w:t>
      </w:r>
    </w:p>
    <w:p w14:paraId="618D278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tableauARemplir.length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7F31336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tableauARemplir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>[i] = nombre;</w:t>
      </w:r>
    </w:p>
    <w:p w14:paraId="1D8E422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758C8125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tableauARemplir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2A436460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0776B367" w14:textId="77777777" w:rsidR="00196C1D" w:rsidRPr="00196C1D" w:rsidRDefault="00196C1D" w:rsidP="00021BEB">
      <w:pPr>
        <w:pStyle w:val="Titre2"/>
      </w:pPr>
      <w:bookmarkStart w:id="44" w:name="_Toc182465047"/>
      <w:bookmarkStart w:id="45" w:name="_Toc183720632"/>
      <w:r w:rsidRPr="00196C1D">
        <w:t>Rechercher la position de la première occurrence d’une valeur dans un tableau</w:t>
      </w:r>
      <w:bookmarkEnd w:id="44"/>
      <w:bookmarkEnd w:id="45"/>
    </w:p>
    <w:p w14:paraId="6FCD273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occurenceDeb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 xml:space="preserve">,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valeurAChercher</w:t>
      </w:r>
      <w:proofErr w:type="spellEnd"/>
      <w:r w:rsidRPr="00196C1D">
        <w:rPr>
          <w:rStyle w:val="CCode"/>
          <w:color w:val="00B050"/>
          <w:highlight w:val="black"/>
        </w:rPr>
        <w:t>){</w:t>
      </w:r>
    </w:p>
    <w:p w14:paraId="2C658C85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indexTrouver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-1;</w:t>
      </w:r>
      <w:proofErr w:type="gramEnd"/>
    </w:p>
    <w:p w14:paraId="4ECC9EC3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tableauRecherche.length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1AF36D84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if</w:t>
      </w:r>
      <w:proofErr w:type="gramEnd"/>
      <w:r w:rsidRPr="00196C1D">
        <w:rPr>
          <w:rStyle w:val="CCode"/>
          <w:color w:val="00B050"/>
          <w:highlight w:val="black"/>
        </w:rPr>
        <w:t xml:space="preserve"> (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 xml:space="preserve">[i] == </w:t>
      </w:r>
      <w:proofErr w:type="spellStart"/>
      <w:r w:rsidRPr="00196C1D">
        <w:rPr>
          <w:rStyle w:val="CCode"/>
          <w:color w:val="00B050"/>
          <w:highlight w:val="black"/>
        </w:rPr>
        <w:t>valeurAChercher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07BD3028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indexTrouver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 xml:space="preserve"> = i;</w:t>
      </w:r>
    </w:p>
    <w:p w14:paraId="7FED21C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    </w:t>
      </w:r>
      <w:proofErr w:type="gramStart"/>
      <w:r w:rsidRPr="00196C1D">
        <w:rPr>
          <w:rStyle w:val="CCode"/>
          <w:color w:val="00B050"/>
          <w:highlight w:val="black"/>
        </w:rPr>
        <w:t>break;</w:t>
      </w:r>
      <w:proofErr w:type="gramEnd"/>
    </w:p>
    <w:p w14:paraId="4735D8C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}</w:t>
      </w:r>
    </w:p>
    <w:p w14:paraId="77CA7CD8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2E2464E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indexTrouver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453FC444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0A966522" w14:textId="77777777" w:rsidR="00196C1D" w:rsidRPr="00196C1D" w:rsidRDefault="00196C1D" w:rsidP="00021BEB">
      <w:pPr>
        <w:pStyle w:val="Titre2"/>
      </w:pPr>
      <w:bookmarkStart w:id="46" w:name="_Toc182465048"/>
      <w:bookmarkStart w:id="47" w:name="_Toc183720633"/>
      <w:r w:rsidRPr="00196C1D">
        <w:t>Rechercher la position de la dernière occurrence d’une valeur dans un tableau</w:t>
      </w:r>
      <w:bookmarkEnd w:id="46"/>
      <w:bookmarkEnd w:id="47"/>
    </w:p>
    <w:p w14:paraId="46B2721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occurenceFin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 xml:space="preserve">,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valeurAChercher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46D0952E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indexTrouver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-1;</w:t>
      </w:r>
      <w:proofErr w:type="gramEnd"/>
    </w:p>
    <w:p w14:paraId="4AF7ECF6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tableauRecherche.length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244A7EB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if</w:t>
      </w:r>
      <w:proofErr w:type="gramEnd"/>
      <w:r w:rsidRPr="00196C1D">
        <w:rPr>
          <w:rStyle w:val="CCode"/>
          <w:color w:val="00B050"/>
          <w:highlight w:val="black"/>
        </w:rPr>
        <w:t xml:space="preserve"> (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 xml:space="preserve">[i] == </w:t>
      </w:r>
      <w:proofErr w:type="spellStart"/>
      <w:r w:rsidRPr="00196C1D">
        <w:rPr>
          <w:rStyle w:val="CCode"/>
          <w:color w:val="00B050"/>
          <w:highlight w:val="black"/>
        </w:rPr>
        <w:t>valeurAChercher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58ED360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indexTrouver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 xml:space="preserve"> = i;</w:t>
      </w:r>
    </w:p>
    <w:p w14:paraId="1F3DD5A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}</w:t>
      </w:r>
    </w:p>
    <w:p w14:paraId="223A22D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2B583ECB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lastRenderedPageBreak/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indexTrouver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736DC8A9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0C8701FD" w14:textId="77777777" w:rsidR="00196C1D" w:rsidRPr="00196C1D" w:rsidRDefault="00196C1D" w:rsidP="00196C1D">
      <w:pPr>
        <w:pStyle w:val="TxtJustifi"/>
        <w:rPr>
          <w:b/>
        </w:rPr>
      </w:pPr>
      <w:r w:rsidRPr="00196C1D">
        <w:br w:type="page"/>
      </w:r>
    </w:p>
    <w:p w14:paraId="32640D7E" w14:textId="77777777" w:rsidR="00196C1D" w:rsidRPr="00196C1D" w:rsidRDefault="00196C1D" w:rsidP="00021BEB">
      <w:pPr>
        <w:pStyle w:val="Titre2"/>
      </w:pPr>
      <w:bookmarkStart w:id="48" w:name="_Toc182465049"/>
      <w:bookmarkStart w:id="49" w:name="_Toc183720634"/>
      <w:r w:rsidRPr="00196C1D">
        <w:lastRenderedPageBreak/>
        <w:t>Remplacer une valeur par une autre dans un tableau</w:t>
      </w:r>
      <w:bookmarkEnd w:id="48"/>
      <w:bookmarkEnd w:id="49"/>
    </w:p>
    <w:p w14:paraId="436678A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remplaceVal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tableau,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valeurAChercher</w:t>
      </w:r>
      <w:proofErr w:type="spellEnd"/>
      <w:r w:rsidRPr="00196C1D">
        <w:rPr>
          <w:rStyle w:val="CCode"/>
          <w:color w:val="00B050"/>
          <w:highlight w:val="black"/>
        </w:rPr>
        <w:t xml:space="preserve">,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valeurRemplacement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4D2FB5B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US"/>
        </w:rPr>
        <w:t>tableau.length</w:t>
      </w:r>
      <w:proofErr w:type="spellEnd"/>
      <w:proofErr w:type="gram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3A5B5B3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if</w:t>
      </w:r>
      <w:proofErr w:type="gramEnd"/>
      <w:r w:rsidRPr="00196C1D">
        <w:rPr>
          <w:rStyle w:val="CCode"/>
          <w:color w:val="00B050"/>
          <w:highlight w:val="black"/>
        </w:rPr>
        <w:t xml:space="preserve"> (tableau[i] == </w:t>
      </w:r>
      <w:proofErr w:type="spellStart"/>
      <w:r w:rsidRPr="00196C1D">
        <w:rPr>
          <w:rStyle w:val="CCode"/>
          <w:color w:val="00B050"/>
          <w:highlight w:val="black"/>
        </w:rPr>
        <w:t>valeurAChercher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5DC8159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    </w:t>
      </w:r>
      <w:proofErr w:type="gramStart"/>
      <w:r w:rsidRPr="00196C1D">
        <w:rPr>
          <w:rStyle w:val="CCode"/>
          <w:color w:val="00B050"/>
          <w:highlight w:val="black"/>
        </w:rPr>
        <w:t>tableau</w:t>
      </w:r>
      <w:proofErr w:type="gramEnd"/>
      <w:r w:rsidRPr="00196C1D">
        <w:rPr>
          <w:rStyle w:val="CCode"/>
          <w:color w:val="00B050"/>
          <w:highlight w:val="black"/>
        </w:rPr>
        <w:t xml:space="preserve">[i] = </w:t>
      </w:r>
      <w:proofErr w:type="spellStart"/>
      <w:r w:rsidRPr="00196C1D">
        <w:rPr>
          <w:rStyle w:val="CCode"/>
          <w:color w:val="00B050"/>
          <w:highlight w:val="black"/>
        </w:rPr>
        <w:t>valeurRemplacement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5FF21BC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}</w:t>
      </w:r>
    </w:p>
    <w:p w14:paraId="6621534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278583E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tableau;</w:t>
      </w:r>
    </w:p>
    <w:p w14:paraId="4822AB22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6A3E9F02" w14:textId="77777777" w:rsidR="00196C1D" w:rsidRPr="00196C1D" w:rsidRDefault="00196C1D" w:rsidP="00021BEB">
      <w:pPr>
        <w:pStyle w:val="Titre2"/>
      </w:pPr>
      <w:bookmarkStart w:id="50" w:name="_Toc182465050"/>
      <w:bookmarkStart w:id="51" w:name="_Toc183720635"/>
      <w:r w:rsidRPr="00196C1D">
        <w:t>Compter le nombre d’occurrence d’une valeur dans un tableau</w:t>
      </w:r>
      <w:bookmarkEnd w:id="50"/>
      <w:bookmarkEnd w:id="51"/>
    </w:p>
    <w:p w14:paraId="7F66EC8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nbrFrequence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 xml:space="preserve">,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valeurChercher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2A8E2C2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compteur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0;</w:t>
      </w:r>
      <w:proofErr w:type="gramEnd"/>
    </w:p>
    <w:p w14:paraId="2B41888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tableauRecherche.length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0C1E5B4A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if</w:t>
      </w:r>
      <w:proofErr w:type="gramEnd"/>
      <w:r w:rsidRPr="00196C1D">
        <w:rPr>
          <w:rStyle w:val="CCode"/>
          <w:color w:val="00B050"/>
          <w:highlight w:val="black"/>
        </w:rPr>
        <w:t xml:space="preserve"> (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 xml:space="preserve">[i] == </w:t>
      </w:r>
      <w:proofErr w:type="spellStart"/>
      <w:r w:rsidRPr="00196C1D">
        <w:rPr>
          <w:rStyle w:val="CCode"/>
          <w:color w:val="00B050"/>
          <w:highlight w:val="black"/>
        </w:rPr>
        <w:t>valeurChercher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03A0CF9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    </w:t>
      </w:r>
      <w:proofErr w:type="gramStart"/>
      <w:r w:rsidRPr="00196C1D">
        <w:rPr>
          <w:rStyle w:val="CCode"/>
          <w:color w:val="00B050"/>
          <w:highlight w:val="black"/>
        </w:rPr>
        <w:t>compteur</w:t>
      </w:r>
      <w:proofErr w:type="gramEnd"/>
      <w:r w:rsidRPr="00196C1D">
        <w:rPr>
          <w:rStyle w:val="CCode"/>
          <w:color w:val="00B050"/>
          <w:highlight w:val="black"/>
        </w:rPr>
        <w:t>++;</w:t>
      </w:r>
    </w:p>
    <w:p w14:paraId="4B49C0E8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}</w:t>
      </w:r>
    </w:p>
    <w:p w14:paraId="677A5C5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5C34A00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compteur;</w:t>
      </w:r>
    </w:p>
    <w:p w14:paraId="69EC68D6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73656E26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tabMin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153F95F4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int min =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US"/>
        </w:rPr>
        <w:t>tableauRecherche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[</w:t>
      </w:r>
      <w:proofErr w:type="gramEnd"/>
      <w:r w:rsidRPr="00196C1D">
        <w:rPr>
          <w:rStyle w:val="CCode"/>
          <w:color w:val="00B050"/>
          <w:highlight w:val="black"/>
          <w:lang w:val="en-US"/>
        </w:rPr>
        <w:t>0];</w:t>
      </w:r>
    </w:p>
    <w:p w14:paraId="436865B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1;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tableauRecherche.length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1713008A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if</w:t>
      </w:r>
      <w:proofErr w:type="gramEnd"/>
      <w:r w:rsidRPr="00196C1D">
        <w:rPr>
          <w:rStyle w:val="CCode"/>
          <w:color w:val="00B050"/>
          <w:highlight w:val="black"/>
        </w:rPr>
        <w:t xml:space="preserve"> (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>[i] &lt; min) {</w:t>
      </w:r>
    </w:p>
    <w:p w14:paraId="4F08668E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    </w:t>
      </w:r>
      <w:proofErr w:type="gramStart"/>
      <w:r w:rsidRPr="00196C1D">
        <w:rPr>
          <w:rStyle w:val="CCode"/>
          <w:color w:val="00B050"/>
          <w:highlight w:val="black"/>
        </w:rPr>
        <w:t>min</w:t>
      </w:r>
      <w:proofErr w:type="gramEnd"/>
      <w:r w:rsidRPr="00196C1D">
        <w:rPr>
          <w:rStyle w:val="CCode"/>
          <w:color w:val="00B050"/>
          <w:highlight w:val="black"/>
        </w:rPr>
        <w:t xml:space="preserve"> =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>[i];</w:t>
      </w:r>
    </w:p>
    <w:p w14:paraId="105326D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}</w:t>
      </w:r>
    </w:p>
    <w:p w14:paraId="6104A924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0AD9B108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min;</w:t>
      </w:r>
    </w:p>
    <w:p w14:paraId="5C694969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lastRenderedPageBreak/>
        <w:t xml:space="preserve">    }</w:t>
      </w:r>
    </w:p>
    <w:p w14:paraId="7458DAAC" w14:textId="77777777" w:rsidR="00196C1D" w:rsidRPr="00196C1D" w:rsidRDefault="00196C1D" w:rsidP="00196C1D">
      <w:pPr>
        <w:pStyle w:val="TxtJustifi"/>
        <w:rPr>
          <w:b/>
        </w:rPr>
      </w:pPr>
      <w:r w:rsidRPr="00196C1D">
        <w:br w:type="page"/>
      </w:r>
    </w:p>
    <w:p w14:paraId="0FC9E821" w14:textId="77777777" w:rsidR="00196C1D" w:rsidRPr="00196C1D" w:rsidRDefault="00196C1D" w:rsidP="00021BEB">
      <w:pPr>
        <w:pStyle w:val="Titre2"/>
      </w:pPr>
      <w:bookmarkStart w:id="52" w:name="_Toc182465051"/>
      <w:bookmarkStart w:id="53" w:name="_Toc183720636"/>
      <w:r w:rsidRPr="00196C1D">
        <w:lastRenderedPageBreak/>
        <w:t>Trouver la plus grande valeur contenue dans un tableau</w:t>
      </w:r>
      <w:bookmarkEnd w:id="52"/>
      <w:bookmarkEnd w:id="53"/>
    </w:p>
    <w:p w14:paraId="4FDB065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tabMax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208F14F8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int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 xml:space="preserve"> max =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>[0];</w:t>
      </w:r>
    </w:p>
    <w:p w14:paraId="2C242E0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1;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tableauRecherche.length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0305DA3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if</w:t>
      </w:r>
      <w:proofErr w:type="gramEnd"/>
      <w:r w:rsidRPr="00196C1D">
        <w:rPr>
          <w:rStyle w:val="CCode"/>
          <w:color w:val="00B050"/>
          <w:highlight w:val="black"/>
        </w:rPr>
        <w:t xml:space="preserve"> (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>[i] &gt; max) {</w:t>
      </w:r>
    </w:p>
    <w:p w14:paraId="12925C5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    </w:t>
      </w:r>
      <w:proofErr w:type="gramStart"/>
      <w:r w:rsidRPr="00196C1D">
        <w:rPr>
          <w:rStyle w:val="CCode"/>
          <w:color w:val="00B050"/>
          <w:highlight w:val="black"/>
        </w:rPr>
        <w:t>max</w:t>
      </w:r>
      <w:proofErr w:type="gramEnd"/>
      <w:r w:rsidRPr="00196C1D">
        <w:rPr>
          <w:rStyle w:val="CCode"/>
          <w:color w:val="00B050"/>
          <w:highlight w:val="black"/>
        </w:rPr>
        <w:t xml:space="preserve"> = </w:t>
      </w:r>
      <w:proofErr w:type="spellStart"/>
      <w:r w:rsidRPr="00196C1D">
        <w:rPr>
          <w:rStyle w:val="CCode"/>
          <w:color w:val="00B050"/>
          <w:highlight w:val="black"/>
        </w:rPr>
        <w:t>tableauRecherche</w:t>
      </w:r>
      <w:proofErr w:type="spellEnd"/>
      <w:r w:rsidRPr="00196C1D">
        <w:rPr>
          <w:rStyle w:val="CCode"/>
          <w:color w:val="00B050"/>
          <w:highlight w:val="black"/>
        </w:rPr>
        <w:t>[i];</w:t>
      </w:r>
    </w:p>
    <w:p w14:paraId="13EDF51E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    }</w:t>
      </w:r>
    </w:p>
    <w:p w14:paraId="2AE1332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1C741BF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max;</w:t>
      </w:r>
    </w:p>
    <w:p w14:paraId="2D608594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45F859F7" w14:textId="77777777" w:rsidR="00196C1D" w:rsidRPr="00196C1D" w:rsidRDefault="00196C1D" w:rsidP="00021BEB">
      <w:pPr>
        <w:pStyle w:val="Titre2"/>
      </w:pPr>
      <w:bookmarkStart w:id="54" w:name="_Toc182465052"/>
      <w:bookmarkStart w:id="55" w:name="_Toc183720637"/>
      <w:r w:rsidRPr="00196C1D">
        <w:t>Trouver la somme des valeurs d’un tableau</w:t>
      </w:r>
      <w:bookmarkEnd w:id="54"/>
      <w:bookmarkEnd w:id="55"/>
    </w:p>
    <w:p w14:paraId="63A03C2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public static 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sommeTab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(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int[</w:t>
      </w:r>
      <w:proofErr w:type="gramEnd"/>
      <w:r w:rsidRPr="00196C1D">
        <w:rPr>
          <w:rStyle w:val="CCode"/>
          <w:color w:val="00B050"/>
          <w:highlight w:val="black"/>
          <w:lang w:val="en-US"/>
        </w:rPr>
        <w:t xml:space="preserve">]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US"/>
        </w:rPr>
        <w:t>tableauCalcule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) {</w:t>
      </w:r>
      <w:proofErr w:type="gramEnd"/>
    </w:p>
    <w:p w14:paraId="1530CC2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somme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0;</w:t>
      </w:r>
      <w:proofErr w:type="gramEnd"/>
    </w:p>
    <w:p w14:paraId="0C14FD84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tableauCalcule.length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1C4E626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somme</w:t>
      </w:r>
      <w:proofErr w:type="gramEnd"/>
      <w:r w:rsidRPr="00196C1D">
        <w:rPr>
          <w:rStyle w:val="CCode"/>
          <w:color w:val="00B050"/>
          <w:highlight w:val="black"/>
        </w:rPr>
        <w:t xml:space="preserve"> = somme + </w:t>
      </w:r>
      <w:proofErr w:type="spellStart"/>
      <w:r w:rsidRPr="00196C1D">
        <w:rPr>
          <w:rStyle w:val="CCode"/>
          <w:color w:val="00B050"/>
          <w:highlight w:val="black"/>
        </w:rPr>
        <w:t>tableauCalcule</w:t>
      </w:r>
      <w:proofErr w:type="spellEnd"/>
      <w:r w:rsidRPr="00196C1D">
        <w:rPr>
          <w:rStyle w:val="CCode"/>
          <w:color w:val="00B050"/>
          <w:highlight w:val="black"/>
        </w:rPr>
        <w:t>[i];</w:t>
      </w:r>
    </w:p>
    <w:p w14:paraId="06220521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622B7231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somme;</w:t>
      </w:r>
    </w:p>
    <w:p w14:paraId="37C8AC46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31AAA85E" w14:textId="77777777" w:rsidR="00196C1D" w:rsidRPr="00196C1D" w:rsidRDefault="00196C1D" w:rsidP="00021BEB">
      <w:pPr>
        <w:pStyle w:val="Titre2"/>
      </w:pPr>
      <w:bookmarkStart w:id="56" w:name="_Toc182465053"/>
      <w:bookmarkStart w:id="57" w:name="_Toc183720638"/>
      <w:r w:rsidRPr="00196C1D">
        <w:t>Calculer la moyenne des valeurs contenues dans un tableau</w:t>
      </w:r>
      <w:bookmarkEnd w:id="56"/>
      <w:bookmarkEnd w:id="57"/>
    </w:p>
    <w:p w14:paraId="7B09F2D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double </w:t>
      </w:r>
      <w:proofErr w:type="spellStart"/>
      <w:r w:rsidRPr="00196C1D">
        <w:rPr>
          <w:rStyle w:val="CCode"/>
          <w:color w:val="00B050"/>
          <w:highlight w:val="black"/>
        </w:rPr>
        <w:t>moyenneTab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tableauCalcule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47B51F81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double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moyenne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0;</w:t>
      </w:r>
      <w:proofErr w:type="gramEnd"/>
    </w:p>
    <w:p w14:paraId="0A868124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tableauCalcule.length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6514FD6B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moyenne</w:t>
      </w:r>
      <w:proofErr w:type="gramEnd"/>
      <w:r w:rsidRPr="00196C1D">
        <w:rPr>
          <w:rStyle w:val="CCode"/>
          <w:color w:val="00B050"/>
          <w:highlight w:val="black"/>
        </w:rPr>
        <w:t xml:space="preserve"> = moyenne + </w:t>
      </w:r>
      <w:proofErr w:type="spellStart"/>
      <w:r w:rsidRPr="00196C1D">
        <w:rPr>
          <w:rStyle w:val="CCode"/>
          <w:color w:val="00B050"/>
          <w:highlight w:val="black"/>
        </w:rPr>
        <w:t>tableauCalcule</w:t>
      </w:r>
      <w:proofErr w:type="spellEnd"/>
      <w:r w:rsidRPr="00196C1D">
        <w:rPr>
          <w:rStyle w:val="CCode"/>
          <w:color w:val="00B050"/>
          <w:highlight w:val="black"/>
        </w:rPr>
        <w:t>[i];</w:t>
      </w:r>
    </w:p>
    <w:p w14:paraId="714AECAD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62669DE2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moyenne</w:t>
      </w:r>
      <w:proofErr w:type="gramEnd"/>
      <w:r w:rsidRPr="00196C1D">
        <w:rPr>
          <w:rStyle w:val="CCode"/>
          <w:color w:val="00B050"/>
          <w:highlight w:val="black"/>
        </w:rPr>
        <w:t xml:space="preserve"> = ( double ) moyenne / </w:t>
      </w:r>
      <w:proofErr w:type="spellStart"/>
      <w:r w:rsidRPr="00196C1D">
        <w:rPr>
          <w:rStyle w:val="CCode"/>
          <w:color w:val="00B050"/>
          <w:highlight w:val="black"/>
        </w:rPr>
        <w:t>tableau.length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15C3DCD1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moyenne;</w:t>
      </w:r>
    </w:p>
    <w:p w14:paraId="15FAFF1E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4F43D3BC" w14:textId="77777777" w:rsidR="00196C1D" w:rsidRPr="00196C1D" w:rsidRDefault="00196C1D" w:rsidP="00021BEB">
      <w:pPr>
        <w:pStyle w:val="Titre2"/>
      </w:pPr>
      <w:bookmarkStart w:id="58" w:name="_Toc182465054"/>
      <w:bookmarkStart w:id="59" w:name="_Toc183720639"/>
      <w:r w:rsidRPr="00196C1D">
        <w:lastRenderedPageBreak/>
        <w:t>Remplir un tableau avec des valeurs aléatoires</w:t>
      </w:r>
      <w:bookmarkEnd w:id="58"/>
      <w:bookmarkEnd w:id="59"/>
    </w:p>
    <w:p w14:paraId="781EBFB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valeurAléatoir</w:t>
      </w:r>
      <w:proofErr w:type="spellEnd"/>
      <w:r w:rsidRPr="00196C1D">
        <w:rPr>
          <w:rStyle w:val="CCode"/>
          <w:color w:val="00B050"/>
          <w:highlight w:val="black"/>
        </w:rPr>
        <w:t>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tableauARemplir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4EADC95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tableauARemplir.length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7C10E963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spellStart"/>
      <w:proofErr w:type="gramStart"/>
      <w:r w:rsidRPr="00196C1D">
        <w:rPr>
          <w:rStyle w:val="CCode"/>
          <w:color w:val="00B050"/>
          <w:highlight w:val="black"/>
        </w:rPr>
        <w:t>tableauARemplir</w:t>
      </w:r>
      <w:proofErr w:type="spellEnd"/>
      <w:proofErr w:type="gramEnd"/>
      <w:r w:rsidRPr="00196C1D">
        <w:rPr>
          <w:rStyle w:val="CCode"/>
          <w:color w:val="00B050"/>
          <w:highlight w:val="black"/>
        </w:rPr>
        <w:t>[i] = 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>) (</w:t>
      </w:r>
      <w:proofErr w:type="spellStart"/>
      <w:r w:rsidRPr="00196C1D">
        <w:rPr>
          <w:rStyle w:val="CCode"/>
          <w:color w:val="00B050"/>
          <w:highlight w:val="black"/>
        </w:rPr>
        <w:t>Math.random</w:t>
      </w:r>
      <w:proofErr w:type="spellEnd"/>
      <w:r w:rsidRPr="00196C1D">
        <w:rPr>
          <w:rStyle w:val="CCode"/>
          <w:color w:val="00B050"/>
          <w:highlight w:val="black"/>
        </w:rPr>
        <w:t>() * (MAX - MIN + 1)) + MIN;</w:t>
      </w:r>
    </w:p>
    <w:p w14:paraId="2FD6675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4F4634B7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tableauARemplir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5361235A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26F6D96D" w14:textId="77777777" w:rsidR="00196C1D" w:rsidRPr="00196C1D" w:rsidRDefault="00196C1D" w:rsidP="00021BEB">
      <w:pPr>
        <w:pStyle w:val="Titre2"/>
      </w:pPr>
      <w:bookmarkStart w:id="60" w:name="_Toc182465055"/>
      <w:bookmarkStart w:id="61" w:name="_Toc183720640"/>
      <w:r w:rsidRPr="00196C1D">
        <w:t>Mesurer la taille d’un tableau</w:t>
      </w:r>
      <w:bookmarkEnd w:id="60"/>
      <w:bookmarkEnd w:id="61"/>
    </w:p>
    <w:p w14:paraId="66FFFC58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proofErr w:type="gramStart"/>
      <w:r w:rsidRPr="00196C1D">
        <w:rPr>
          <w:rStyle w:val="CCode"/>
          <w:color w:val="00B050"/>
          <w:highlight w:val="black"/>
        </w:rPr>
        <w:t>public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static</w:t>
      </w:r>
      <w:proofErr w:type="spell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 taille(</w:t>
      </w:r>
      <w:proofErr w:type="spellStart"/>
      <w:r w:rsidRPr="00196C1D">
        <w:rPr>
          <w:rStyle w:val="CCode"/>
          <w:color w:val="00B050"/>
          <w:highlight w:val="black"/>
        </w:rPr>
        <w:t>int</w:t>
      </w:r>
      <w:proofErr w:type="spellEnd"/>
      <w:r w:rsidRPr="00196C1D">
        <w:rPr>
          <w:rStyle w:val="CCode"/>
          <w:color w:val="00B050"/>
          <w:highlight w:val="black"/>
        </w:rPr>
        <w:t xml:space="preserve">[] </w:t>
      </w:r>
      <w:proofErr w:type="spellStart"/>
      <w:r w:rsidRPr="00196C1D">
        <w:rPr>
          <w:rStyle w:val="CCode"/>
          <w:color w:val="00B050"/>
          <w:highlight w:val="black"/>
        </w:rPr>
        <w:t>tableauMesure</w:t>
      </w:r>
      <w:proofErr w:type="spellEnd"/>
      <w:r w:rsidRPr="00196C1D">
        <w:rPr>
          <w:rStyle w:val="CCode"/>
          <w:color w:val="00B050"/>
          <w:highlight w:val="black"/>
        </w:rPr>
        <w:t>) {</w:t>
      </w:r>
    </w:p>
    <w:p w14:paraId="05809C55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r w:rsidRPr="00196C1D">
        <w:rPr>
          <w:rStyle w:val="CCode"/>
          <w:color w:val="00B050"/>
          <w:highlight w:val="black"/>
          <w:lang w:val="en-US"/>
        </w:rPr>
        <w:t xml:space="preserve">int taille = 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0;</w:t>
      </w:r>
      <w:proofErr w:type="gramEnd"/>
    </w:p>
    <w:p w14:paraId="31FA0C9F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US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 &lt;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tableauMesure.length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US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US"/>
        </w:rPr>
        <w:t>+</w:t>
      </w:r>
      <w:proofErr w:type="gramStart"/>
      <w:r w:rsidRPr="00196C1D">
        <w:rPr>
          <w:rStyle w:val="CCode"/>
          <w:color w:val="00B050"/>
          <w:highlight w:val="black"/>
          <w:lang w:val="en-US"/>
        </w:rPr>
        <w:t>+) {</w:t>
      </w:r>
      <w:proofErr w:type="gramEnd"/>
    </w:p>
    <w:p w14:paraId="60C2FBE3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US"/>
        </w:rPr>
        <w:t xml:space="preserve">            </w:t>
      </w:r>
      <w:proofErr w:type="gramStart"/>
      <w:r w:rsidRPr="00196C1D">
        <w:rPr>
          <w:rStyle w:val="CCode"/>
          <w:color w:val="00B050"/>
          <w:highlight w:val="black"/>
        </w:rPr>
        <w:t>taille</w:t>
      </w:r>
      <w:proofErr w:type="gramEnd"/>
      <w:r w:rsidRPr="00196C1D">
        <w:rPr>
          <w:rStyle w:val="CCode"/>
          <w:color w:val="00B050"/>
          <w:highlight w:val="black"/>
        </w:rPr>
        <w:t>++;</w:t>
      </w:r>
    </w:p>
    <w:p w14:paraId="33462249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}</w:t>
      </w:r>
    </w:p>
    <w:p w14:paraId="249E16C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taille;</w:t>
      </w:r>
    </w:p>
    <w:p w14:paraId="5FDD6680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0C8B1CB3" w14:textId="77777777" w:rsidR="00196C1D" w:rsidRPr="00196C1D" w:rsidRDefault="00196C1D" w:rsidP="00021BEB">
      <w:pPr>
        <w:pStyle w:val="Titre2"/>
      </w:pPr>
      <w:bookmarkStart w:id="62" w:name="_Toc182465056"/>
      <w:bookmarkStart w:id="63" w:name="_Toc183720641"/>
      <w:r w:rsidRPr="00196C1D">
        <w:t>Inverser le contenu d’un tableau</w:t>
      </w:r>
      <w:bookmarkEnd w:id="62"/>
      <w:bookmarkEnd w:id="63"/>
    </w:p>
    <w:p w14:paraId="4FD8BC05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public static </w:t>
      </w:r>
      <w:proofErr w:type="gramStart"/>
      <w:r w:rsidRPr="00196C1D">
        <w:rPr>
          <w:rStyle w:val="CCode"/>
          <w:color w:val="00B050"/>
          <w:highlight w:val="black"/>
          <w:lang w:val="en-GB"/>
        </w:rPr>
        <w:t>int[</w:t>
      </w:r>
      <w:proofErr w:type="gramEnd"/>
      <w:r w:rsidRPr="00196C1D">
        <w:rPr>
          <w:rStyle w:val="CCode"/>
          <w:color w:val="00B050"/>
          <w:highlight w:val="black"/>
          <w:lang w:val="en-GB"/>
        </w:rPr>
        <w:t xml:space="preserve">]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inverseLeTableau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(int[] tableau) {</w:t>
      </w:r>
    </w:p>
    <w:p w14:paraId="48B1E01C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  <w:lang w:val="en-GB"/>
        </w:rPr>
        <w:t>int[</w:t>
      </w:r>
      <w:proofErr w:type="gramEnd"/>
      <w:r w:rsidRPr="00196C1D">
        <w:rPr>
          <w:rStyle w:val="CCode"/>
          <w:color w:val="00B050"/>
          <w:highlight w:val="black"/>
          <w:lang w:val="en-GB"/>
        </w:rPr>
        <w:t xml:space="preserve">]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tableauInverse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= new int[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tableau.length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];</w:t>
      </w:r>
    </w:p>
    <w:p w14:paraId="6AEF7945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for (int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= 0;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&lt; </w:t>
      </w:r>
      <w:proofErr w:type="spellStart"/>
      <w:proofErr w:type="gramStart"/>
      <w:r w:rsidRPr="00196C1D">
        <w:rPr>
          <w:rStyle w:val="CCode"/>
          <w:color w:val="00B050"/>
          <w:highlight w:val="black"/>
          <w:lang w:val="en-GB"/>
        </w:rPr>
        <w:t>tableau.length</w:t>
      </w:r>
      <w:proofErr w:type="spellEnd"/>
      <w:proofErr w:type="gramEnd"/>
      <w:r w:rsidRPr="00196C1D">
        <w:rPr>
          <w:rStyle w:val="CCode"/>
          <w:color w:val="00B050"/>
          <w:highlight w:val="black"/>
          <w:lang w:val="en-GB"/>
        </w:rPr>
        <w:t xml:space="preserve">;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++) {</w:t>
      </w:r>
    </w:p>
    <w:p w14:paraId="000C49E0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  <w:lang w:val="en-GB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   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tableauInverse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[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] = </w:t>
      </w:r>
      <w:proofErr w:type="gramStart"/>
      <w:r w:rsidRPr="00196C1D">
        <w:rPr>
          <w:rStyle w:val="CCode"/>
          <w:color w:val="00B050"/>
          <w:highlight w:val="black"/>
          <w:lang w:val="en-GB"/>
        </w:rPr>
        <w:t>tableau[</w:t>
      </w:r>
      <w:proofErr w:type="spellStart"/>
      <w:proofErr w:type="gramEnd"/>
      <w:r w:rsidRPr="00196C1D">
        <w:rPr>
          <w:rStyle w:val="CCode"/>
          <w:color w:val="00B050"/>
          <w:highlight w:val="black"/>
          <w:lang w:val="en-GB"/>
        </w:rPr>
        <w:t>tableau.length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 xml:space="preserve"> - 1 - </w:t>
      </w:r>
      <w:proofErr w:type="spellStart"/>
      <w:r w:rsidRPr="00196C1D">
        <w:rPr>
          <w:rStyle w:val="CCode"/>
          <w:color w:val="00B050"/>
          <w:highlight w:val="black"/>
          <w:lang w:val="en-GB"/>
        </w:rPr>
        <w:t>i</w:t>
      </w:r>
      <w:proofErr w:type="spellEnd"/>
      <w:r w:rsidRPr="00196C1D">
        <w:rPr>
          <w:rStyle w:val="CCode"/>
          <w:color w:val="00B050"/>
          <w:highlight w:val="black"/>
          <w:lang w:val="en-GB"/>
        </w:rPr>
        <w:t>];</w:t>
      </w:r>
    </w:p>
    <w:p w14:paraId="727AC8F3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  <w:lang w:val="en-GB"/>
        </w:rPr>
        <w:t xml:space="preserve">        </w:t>
      </w:r>
      <w:r w:rsidRPr="00196C1D">
        <w:rPr>
          <w:rStyle w:val="CCode"/>
          <w:color w:val="00B050"/>
          <w:highlight w:val="black"/>
        </w:rPr>
        <w:t>}</w:t>
      </w:r>
    </w:p>
    <w:p w14:paraId="6B7C036B" w14:textId="77777777" w:rsidR="00196C1D" w:rsidRPr="00196C1D" w:rsidRDefault="00196C1D" w:rsidP="00196C1D">
      <w:pPr>
        <w:pStyle w:val="TxtJustifi"/>
        <w:rPr>
          <w:rStyle w:val="CCode"/>
          <w:color w:val="00B050"/>
          <w:highlight w:val="black"/>
        </w:rPr>
      </w:pPr>
      <w:r w:rsidRPr="00196C1D">
        <w:rPr>
          <w:rStyle w:val="CCode"/>
          <w:color w:val="00B050"/>
          <w:highlight w:val="black"/>
        </w:rPr>
        <w:t xml:space="preserve">        </w:t>
      </w:r>
      <w:proofErr w:type="gramStart"/>
      <w:r w:rsidRPr="00196C1D">
        <w:rPr>
          <w:rStyle w:val="CCode"/>
          <w:color w:val="00B050"/>
          <w:highlight w:val="black"/>
        </w:rPr>
        <w:t>return</w:t>
      </w:r>
      <w:proofErr w:type="gramEnd"/>
      <w:r w:rsidRPr="00196C1D">
        <w:rPr>
          <w:rStyle w:val="CCode"/>
          <w:color w:val="00B050"/>
          <w:highlight w:val="black"/>
        </w:rPr>
        <w:t xml:space="preserve"> </w:t>
      </w:r>
      <w:proofErr w:type="spellStart"/>
      <w:r w:rsidRPr="00196C1D">
        <w:rPr>
          <w:rStyle w:val="CCode"/>
          <w:color w:val="00B050"/>
          <w:highlight w:val="black"/>
        </w:rPr>
        <w:t>tableauInverse</w:t>
      </w:r>
      <w:proofErr w:type="spellEnd"/>
      <w:r w:rsidRPr="00196C1D">
        <w:rPr>
          <w:rStyle w:val="CCode"/>
          <w:color w:val="00B050"/>
          <w:highlight w:val="black"/>
        </w:rPr>
        <w:t>;</w:t>
      </w:r>
    </w:p>
    <w:p w14:paraId="0F9C1224" w14:textId="77777777" w:rsidR="00196C1D" w:rsidRPr="00196C1D" w:rsidRDefault="00196C1D" w:rsidP="00196C1D">
      <w:pPr>
        <w:pStyle w:val="TxtJustifi"/>
        <w:rPr>
          <w:rStyle w:val="CCode"/>
          <w:color w:val="00B050"/>
        </w:rPr>
      </w:pPr>
      <w:r w:rsidRPr="00196C1D">
        <w:rPr>
          <w:rStyle w:val="CCode"/>
          <w:color w:val="00B050"/>
          <w:highlight w:val="black"/>
        </w:rPr>
        <w:t xml:space="preserve">    }</w:t>
      </w:r>
    </w:p>
    <w:p w14:paraId="2C0C9C07" w14:textId="77777777" w:rsidR="006F36BC" w:rsidRPr="006F36BC" w:rsidRDefault="006F36BC" w:rsidP="006F36BC">
      <w:pPr>
        <w:pStyle w:val="TxtJustifi"/>
      </w:pPr>
    </w:p>
    <w:p w14:paraId="3AC06368" w14:textId="49DA9F22" w:rsidR="00680ADE" w:rsidRDefault="00680ADE" w:rsidP="00680ADE">
      <w:pPr>
        <w:pStyle w:val="Titre1"/>
        <w:rPr>
          <w:bCs/>
          <w:lang w:val="fr-FR"/>
        </w:rPr>
      </w:pPr>
      <w:bookmarkStart w:id="64" w:name="_Toc183720642"/>
      <w:proofErr w:type="spellStart"/>
      <w:r w:rsidRPr="00680ADE">
        <w:rPr>
          <w:bCs/>
          <w:lang w:val="fr-FR"/>
        </w:rPr>
        <w:lastRenderedPageBreak/>
        <w:t>Structogrammes</w:t>
      </w:r>
      <w:bookmarkEnd w:id="64"/>
      <w:proofErr w:type="spellEnd"/>
    </w:p>
    <w:p w14:paraId="1EC49705" w14:textId="2265F654" w:rsidR="00A5321C" w:rsidRPr="00A5321C" w:rsidRDefault="00A5321C" w:rsidP="00A5321C">
      <w:pPr>
        <w:pStyle w:val="TxtJustifi"/>
        <w:rPr>
          <w:lang w:val="fr-FR"/>
        </w:rPr>
      </w:pPr>
      <w:proofErr w:type="gramStart"/>
      <w:r w:rsidRPr="00A5321C">
        <w:t>se</w:t>
      </w:r>
      <w:proofErr w:type="gramEnd"/>
      <w:r w:rsidRPr="00A5321C">
        <w:t xml:space="preserve"> lit du haut vers le bas</w:t>
      </w:r>
    </w:p>
    <w:p w14:paraId="65909FA1" w14:textId="18A392DA" w:rsidR="00680ADE" w:rsidRDefault="00680ADE" w:rsidP="00680ADE">
      <w:pPr>
        <w:pStyle w:val="Titre2"/>
        <w:rPr>
          <w:lang w:val="fr-FR"/>
        </w:rPr>
      </w:pPr>
      <w:bookmarkStart w:id="65" w:name="_Toc183720643"/>
      <w:r w:rsidRPr="00680ADE">
        <w:rPr>
          <w:lang w:val="fr-FR"/>
        </w:rPr>
        <w:t>C’est quoi, utilité ?</w:t>
      </w:r>
      <w:bookmarkEnd w:id="65"/>
    </w:p>
    <w:p w14:paraId="364342F4" w14:textId="5EB168D6" w:rsidR="0018303F" w:rsidRDefault="009F145E" w:rsidP="0018303F">
      <w:pPr>
        <w:pStyle w:val="TxtJustifi"/>
      </w:pPr>
      <w:r w:rsidRPr="009F145E">
        <w:t>Il permet de visualiser la logique d'un programme</w:t>
      </w:r>
    </w:p>
    <w:p w14:paraId="08B0B3E0" w14:textId="4DC4EAFE" w:rsidR="009F145E" w:rsidRDefault="00973FCD" w:rsidP="0018303F">
      <w:pPr>
        <w:pStyle w:val="TxtJustifi"/>
      </w:pPr>
      <w:r>
        <w:t>O</w:t>
      </w:r>
      <w:r w:rsidR="00127A84" w:rsidRPr="00127A84">
        <w:t xml:space="preserve">n peut utiliser un </w:t>
      </w:r>
      <w:proofErr w:type="spellStart"/>
      <w:r w:rsidR="00127A84" w:rsidRPr="00127A84">
        <w:t>structogramme</w:t>
      </w:r>
      <w:proofErr w:type="spellEnd"/>
      <w:r w:rsidR="00127A84" w:rsidRPr="00127A84">
        <w:t xml:space="preserve"> pour décomposer un problème complexe en étapes simples</w:t>
      </w:r>
    </w:p>
    <w:p w14:paraId="5C1CAA49" w14:textId="6EDCFAC8" w:rsidR="00127A84" w:rsidRPr="0018303F" w:rsidRDefault="00127A84" w:rsidP="0018303F">
      <w:pPr>
        <w:pStyle w:val="TxtJustifi"/>
      </w:pPr>
      <w:r w:rsidRPr="00127A84">
        <w:t xml:space="preserve">Les </w:t>
      </w:r>
      <w:proofErr w:type="spellStart"/>
      <w:r w:rsidRPr="00127A84">
        <w:t>structogrammes</w:t>
      </w:r>
      <w:proofErr w:type="spellEnd"/>
      <w:r w:rsidRPr="00127A84">
        <w:t xml:space="preserve"> sont plus simples et plus </w:t>
      </w:r>
      <w:r>
        <w:t>facile à lire</w:t>
      </w:r>
      <w:r w:rsidRPr="00127A84">
        <w:t xml:space="preserve"> que le code brut.</w:t>
      </w:r>
    </w:p>
    <w:p w14:paraId="4B342AFF" w14:textId="483826CB" w:rsidR="00680ADE" w:rsidRDefault="00680ADE" w:rsidP="00680ADE">
      <w:pPr>
        <w:pStyle w:val="Titre2"/>
        <w:rPr>
          <w:lang w:val="fr-FR"/>
        </w:rPr>
      </w:pPr>
      <w:bookmarkStart w:id="66" w:name="_Toc183720644"/>
      <w:r w:rsidRPr="00680ADE">
        <w:rPr>
          <w:lang w:val="fr-FR"/>
        </w:rPr>
        <w:t>Représentation visuelle des opérations</w:t>
      </w:r>
      <w:bookmarkEnd w:id="66"/>
    </w:p>
    <w:p w14:paraId="1BFE5127" w14:textId="77777777" w:rsidR="008D7D0D" w:rsidRDefault="008D7D0D" w:rsidP="008D7D0D">
      <w:pPr>
        <w:pStyle w:val="TxtJustifi"/>
      </w:pPr>
      <w:r w:rsidRPr="008D7D0D">
        <w:t>Les tests</w:t>
      </w:r>
      <w:proofErr w:type="gramStart"/>
      <w:r w:rsidRPr="008D7D0D">
        <w:t xml:space="preserve"> «if</w:t>
      </w:r>
      <w:proofErr w:type="gramEnd"/>
      <w:r w:rsidRPr="008D7D0D">
        <w:t>» :</w:t>
      </w:r>
    </w:p>
    <w:p w14:paraId="6BCBD854" w14:textId="34CB7A75" w:rsidR="008D7D0D" w:rsidRPr="008D7D0D" w:rsidRDefault="008D7D0D" w:rsidP="008D7D0D">
      <w:pPr>
        <w:pStyle w:val="TxtJustifi"/>
      </w:pPr>
      <w:r w:rsidRPr="008D7D0D">
        <w:drawing>
          <wp:inline distT="0" distB="0" distL="0" distR="0" wp14:anchorId="7D25A7FA" wp14:editId="0781B1FB">
            <wp:extent cx="2057687" cy="721619"/>
            <wp:effectExtent l="0" t="0" r="0" b="2540"/>
            <wp:docPr id="3" name="Image 2" descr="Une image contenant texte, lign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ligne, Police, blanc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0197" w14:textId="067BF43A" w:rsidR="00CD36D9" w:rsidRDefault="008D7D0D" w:rsidP="008D7D0D">
      <w:pPr>
        <w:pStyle w:val="TxtJustifi"/>
      </w:pPr>
      <w:r w:rsidRPr="008D7D0D">
        <w:t>Les tests de types</w:t>
      </w:r>
      <w:proofErr w:type="gramStart"/>
      <w:r w:rsidRPr="008D7D0D">
        <w:t xml:space="preserve"> «switch</w:t>
      </w:r>
      <w:proofErr w:type="gramEnd"/>
      <w:r w:rsidRPr="008D7D0D">
        <w:t>» :</w:t>
      </w:r>
    </w:p>
    <w:p w14:paraId="7BF6EBBD" w14:textId="286567A1" w:rsidR="008D7D0D" w:rsidRDefault="009F541A" w:rsidP="008D7D0D">
      <w:pPr>
        <w:pStyle w:val="TxtJustifi"/>
        <w:rPr>
          <w:lang w:val="fr-FR"/>
        </w:rPr>
      </w:pPr>
      <w:r w:rsidRPr="009F541A">
        <w:drawing>
          <wp:inline distT="0" distB="0" distL="0" distR="0" wp14:anchorId="554552F8" wp14:editId="5DEAB367">
            <wp:extent cx="1886213" cy="807356"/>
            <wp:effectExtent l="0" t="0" r="0" b="0"/>
            <wp:docPr id="4" name="Image 3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texte, ligne, diagramme, capture d’écran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8829" w14:textId="77777777" w:rsidR="009F541A" w:rsidRPr="009F541A" w:rsidRDefault="009F541A" w:rsidP="009F541A">
      <w:pPr>
        <w:pStyle w:val="TxtJustifi"/>
      </w:pPr>
      <w:r w:rsidRPr="009F541A">
        <w:t>La boucle</w:t>
      </w:r>
      <w:proofErr w:type="gramStart"/>
      <w:r w:rsidRPr="009F541A">
        <w:t xml:space="preserve"> «for</w:t>
      </w:r>
      <w:proofErr w:type="gramEnd"/>
      <w:r w:rsidRPr="009F541A">
        <w:t>» :</w:t>
      </w:r>
    </w:p>
    <w:p w14:paraId="7566A2FC" w14:textId="663933DF" w:rsidR="009F541A" w:rsidRDefault="009F541A" w:rsidP="008D7D0D">
      <w:pPr>
        <w:pStyle w:val="TxtJustifi"/>
        <w:rPr>
          <w:lang w:val="fr-FR"/>
        </w:rPr>
      </w:pPr>
      <w:r w:rsidRPr="009F541A">
        <w:drawing>
          <wp:inline distT="0" distB="0" distL="0" distR="0" wp14:anchorId="3B87ED58" wp14:editId="41175EEF">
            <wp:extent cx="1200317" cy="755541"/>
            <wp:effectExtent l="0" t="0" r="0" b="6985"/>
            <wp:docPr id="708218786" name="Image 2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786" name="Image 2" descr="Une image contenant texte, Police, capture d’écran, ligne&#10;&#10;Description générée automatiquement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31776"/>
                    <a:stretch/>
                  </pic:blipFill>
                  <pic:spPr>
                    <a:xfrm>
                      <a:off x="0" y="0"/>
                      <a:ext cx="1200317" cy="7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B93B" w14:textId="77777777" w:rsidR="009F541A" w:rsidRPr="009F541A" w:rsidRDefault="009F541A" w:rsidP="009F541A">
      <w:pPr>
        <w:pStyle w:val="TxtJustifi"/>
      </w:pPr>
      <w:r w:rsidRPr="009F541A">
        <w:t>La boucle</w:t>
      </w:r>
      <w:proofErr w:type="gramStart"/>
      <w:r w:rsidRPr="009F541A">
        <w:t xml:space="preserve"> «</w:t>
      </w:r>
      <w:proofErr w:type="spellStart"/>
      <w:r w:rsidRPr="009F541A">
        <w:t>while</w:t>
      </w:r>
      <w:proofErr w:type="spellEnd"/>
      <w:proofErr w:type="gramEnd"/>
      <w:r w:rsidRPr="009F541A">
        <w:t>» :</w:t>
      </w:r>
    </w:p>
    <w:p w14:paraId="7C16989F" w14:textId="47659638" w:rsidR="009F541A" w:rsidRDefault="009F541A" w:rsidP="008D7D0D">
      <w:pPr>
        <w:pStyle w:val="TxtJustifi"/>
        <w:rPr>
          <w:lang w:val="fr-FR"/>
        </w:rPr>
      </w:pPr>
      <w:r w:rsidRPr="009F541A">
        <w:drawing>
          <wp:inline distT="0" distB="0" distL="0" distR="0" wp14:anchorId="1F40C9BF" wp14:editId="46EF788D">
            <wp:extent cx="1050278" cy="1078857"/>
            <wp:effectExtent l="0" t="0" r="0" b="7620"/>
            <wp:docPr id="145037778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7778" name="Image 3" descr="Une image contenant texte, capture d’écran, Police, nombr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0278" cy="10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5FC" w14:textId="77777777" w:rsidR="0060406E" w:rsidRDefault="0060406E" w:rsidP="008D7D0D">
      <w:pPr>
        <w:pStyle w:val="TxtJustifi"/>
        <w:rPr>
          <w:lang w:val="fr-FR"/>
        </w:rPr>
      </w:pPr>
    </w:p>
    <w:p w14:paraId="787A792A" w14:textId="77777777" w:rsidR="0060406E" w:rsidRDefault="0060406E" w:rsidP="008D7D0D">
      <w:pPr>
        <w:pStyle w:val="TxtJustifi"/>
        <w:rPr>
          <w:lang w:val="fr-FR"/>
        </w:rPr>
      </w:pPr>
    </w:p>
    <w:p w14:paraId="17BA644D" w14:textId="77777777" w:rsidR="0060406E" w:rsidRDefault="0060406E" w:rsidP="008D7D0D">
      <w:pPr>
        <w:pStyle w:val="TxtJustifi"/>
        <w:rPr>
          <w:lang w:val="fr-FR"/>
        </w:rPr>
      </w:pPr>
    </w:p>
    <w:p w14:paraId="4F0B1A10" w14:textId="77777777" w:rsidR="0060406E" w:rsidRDefault="0060406E" w:rsidP="008D7D0D">
      <w:pPr>
        <w:pStyle w:val="TxtJustifi"/>
        <w:rPr>
          <w:lang w:val="fr-FR"/>
        </w:rPr>
      </w:pPr>
    </w:p>
    <w:p w14:paraId="11467690" w14:textId="58F6ED48" w:rsidR="0060406E" w:rsidRPr="0060406E" w:rsidRDefault="0060406E" w:rsidP="0060406E">
      <w:pPr>
        <w:pStyle w:val="TxtJustifi"/>
      </w:pPr>
      <w:r w:rsidRPr="0060406E">
        <w:lastRenderedPageBreak/>
        <w:t>La boucle «do-</w:t>
      </w:r>
      <w:proofErr w:type="spellStart"/>
      <w:proofErr w:type="gramStart"/>
      <w:r w:rsidRPr="0060406E">
        <w:t>while</w:t>
      </w:r>
      <w:proofErr w:type="spellEnd"/>
      <w:r w:rsidRPr="0060406E">
        <w:t>»</w:t>
      </w:r>
      <w:proofErr w:type="gramEnd"/>
      <w:r w:rsidRPr="0060406E">
        <w:t xml:space="preserve"> :</w:t>
      </w:r>
      <w:r w:rsidRPr="0060406E">
        <w:t xml:space="preserve"> </w:t>
      </w:r>
    </w:p>
    <w:p w14:paraId="62C4C8EC" w14:textId="47F3F892" w:rsidR="0060406E" w:rsidRDefault="0060406E" w:rsidP="008D7D0D">
      <w:pPr>
        <w:pStyle w:val="TxtJustifi"/>
        <w:rPr>
          <w:lang w:val="fr-FR"/>
        </w:rPr>
      </w:pPr>
      <w:r w:rsidRPr="0060406E">
        <w:drawing>
          <wp:inline distT="0" distB="0" distL="0" distR="0" wp14:anchorId="7593C2D7" wp14:editId="40A6AF16">
            <wp:extent cx="1035989" cy="1064567"/>
            <wp:effectExtent l="0" t="0" r="0" b="2540"/>
            <wp:docPr id="6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Une image contenant texte, capture d’écran, Police, nombr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5989" cy="10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9C93" w14:textId="79FA00B4" w:rsidR="0060406E" w:rsidRDefault="00DD2A53" w:rsidP="008D7D0D">
      <w:pPr>
        <w:pStyle w:val="TxtJustifi"/>
        <w:rPr>
          <w:lang w:val="fr-FR"/>
        </w:rPr>
      </w:pPr>
      <w:r>
        <w:rPr>
          <w:lang w:val="fr-FR"/>
        </w:rPr>
        <w:t>Exemples (pour points bonus) :</w:t>
      </w:r>
    </w:p>
    <w:p w14:paraId="4DA166FD" w14:textId="073BBF1A" w:rsidR="00224AA4" w:rsidRPr="00224AA4" w:rsidRDefault="00224AA4" w:rsidP="00224AA4">
      <w:pPr>
        <w:pStyle w:val="TxtJustifi"/>
      </w:pPr>
      <w:r w:rsidRPr="00224AA4">
        <w:drawing>
          <wp:inline distT="0" distB="0" distL="0" distR="0" wp14:anchorId="2D771D07" wp14:editId="19E07FE0">
            <wp:extent cx="3543300" cy="4356100"/>
            <wp:effectExtent l="0" t="0" r="0" b="6350"/>
            <wp:docPr id="1337759560" name="Image 2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59560" name="Image 2" descr="Une image contenant texte, capture d’écran, nombr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B1C3" w14:textId="524C0666" w:rsidR="00224AA4" w:rsidRPr="00224AA4" w:rsidRDefault="00224AA4" w:rsidP="00224AA4">
      <w:pPr>
        <w:pStyle w:val="TxtJustifi"/>
      </w:pPr>
      <w:r w:rsidRPr="00224AA4">
        <w:lastRenderedPageBreak/>
        <w:drawing>
          <wp:inline distT="0" distB="0" distL="0" distR="0" wp14:anchorId="75032775" wp14:editId="1B186C23">
            <wp:extent cx="3962400" cy="2933700"/>
            <wp:effectExtent l="0" t="0" r="0" b="0"/>
            <wp:docPr id="196369552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552" name="Image 4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CAA9" w14:textId="77777777" w:rsidR="00DD2A53" w:rsidRPr="00CD36D9" w:rsidRDefault="00DD2A53" w:rsidP="008D7D0D">
      <w:pPr>
        <w:pStyle w:val="TxtJustifi"/>
        <w:rPr>
          <w:lang w:val="fr-FR"/>
        </w:rPr>
      </w:pPr>
    </w:p>
    <w:p w14:paraId="49F527BE" w14:textId="4F748E86" w:rsidR="00680ADE" w:rsidRDefault="00680ADE" w:rsidP="00680ADE">
      <w:pPr>
        <w:pStyle w:val="Titre1"/>
        <w:rPr>
          <w:bCs/>
          <w:lang w:val="fr-FR"/>
        </w:rPr>
      </w:pPr>
      <w:bookmarkStart w:id="67" w:name="_Toc183720645"/>
      <w:r w:rsidRPr="00680ADE">
        <w:rPr>
          <w:bCs/>
          <w:lang w:val="fr-FR"/>
        </w:rPr>
        <w:lastRenderedPageBreak/>
        <w:t>Conclusions</w:t>
      </w:r>
      <w:bookmarkEnd w:id="67"/>
    </w:p>
    <w:p w14:paraId="33C56AD1" w14:textId="2CEA47F3" w:rsidR="00680ADE" w:rsidRDefault="0011133A" w:rsidP="0011133A">
      <w:pPr>
        <w:pStyle w:val="Titre2"/>
        <w:rPr>
          <w:lang w:val="fr-FR"/>
        </w:rPr>
      </w:pPr>
      <w:bookmarkStart w:id="68" w:name="_Toc183720646"/>
      <w:r w:rsidRPr="0011133A">
        <w:rPr>
          <w:lang w:val="fr-FR"/>
        </w:rPr>
        <w:t>Ce que j’ai apprécié</w:t>
      </w:r>
      <w:bookmarkEnd w:id="68"/>
    </w:p>
    <w:p w14:paraId="69EB4A72" w14:textId="30033CBB" w:rsidR="00021BEB" w:rsidRPr="00021BEB" w:rsidRDefault="00021BEB" w:rsidP="00021BEB">
      <w:pPr>
        <w:pStyle w:val="TxtJustifi"/>
        <w:rPr>
          <w:lang w:val="fr-FR"/>
        </w:rPr>
      </w:pPr>
      <w:r>
        <w:rPr>
          <w:lang w:val="fr-FR"/>
        </w:rPr>
        <w:t>Ce que j’ai apprécié dans ce module c’est vo</w:t>
      </w:r>
      <w:r w:rsidR="006B40C2">
        <w:rPr>
          <w:lang w:val="fr-FR"/>
        </w:rPr>
        <w:t>ir son code se construire et après marcher. Réaliser ça de ses propres mains</w:t>
      </w:r>
    </w:p>
    <w:p w14:paraId="629B16F6" w14:textId="7E1DA349" w:rsidR="0011133A" w:rsidRDefault="0011133A" w:rsidP="0011133A">
      <w:pPr>
        <w:pStyle w:val="Titre2"/>
        <w:rPr>
          <w:lang w:val="fr-FR"/>
        </w:rPr>
      </w:pPr>
      <w:bookmarkStart w:id="69" w:name="_Toc183720647"/>
      <w:r w:rsidRPr="0011133A">
        <w:rPr>
          <w:lang w:val="fr-FR"/>
        </w:rPr>
        <w:t>Ce que j’ai moins apprécié</w:t>
      </w:r>
      <w:bookmarkEnd w:id="69"/>
    </w:p>
    <w:p w14:paraId="5D48A8B5" w14:textId="18D3A41F" w:rsidR="006B40C2" w:rsidRPr="006B40C2" w:rsidRDefault="006B40C2" w:rsidP="006B40C2">
      <w:pPr>
        <w:pStyle w:val="TxtJustifi"/>
        <w:rPr>
          <w:lang w:val="fr-FR"/>
        </w:rPr>
      </w:pPr>
      <w:r>
        <w:rPr>
          <w:lang w:val="fr-FR"/>
        </w:rPr>
        <w:t>C’est beaucoup de choses à retenir pour aller plus vite.</w:t>
      </w:r>
      <w:r w:rsidR="00B71F48">
        <w:rPr>
          <w:lang w:val="fr-FR"/>
        </w:rPr>
        <w:t xml:space="preserve"> Mais ce que j’ai le moins aimé </w:t>
      </w:r>
      <w:proofErr w:type="gramStart"/>
      <w:r w:rsidR="00B71F48">
        <w:rPr>
          <w:lang w:val="fr-FR"/>
        </w:rPr>
        <w:t>c’est</w:t>
      </w:r>
      <w:proofErr w:type="gramEnd"/>
      <w:r w:rsidR="00B71F48">
        <w:rPr>
          <w:lang w:val="fr-FR"/>
        </w:rPr>
        <w:t xml:space="preserve"> les tableaux</w:t>
      </w:r>
    </w:p>
    <w:p w14:paraId="07989F79" w14:textId="3D47AA76" w:rsidR="0011133A" w:rsidRDefault="0011133A" w:rsidP="0011133A">
      <w:pPr>
        <w:pStyle w:val="Titre2"/>
        <w:rPr>
          <w:lang w:val="fr-FR"/>
        </w:rPr>
      </w:pPr>
      <w:bookmarkStart w:id="70" w:name="_Toc183720648"/>
      <w:r w:rsidRPr="0011133A">
        <w:rPr>
          <w:lang w:val="fr-FR"/>
        </w:rPr>
        <w:t>Mon auto-évaluation</w:t>
      </w:r>
      <w:bookmarkEnd w:id="70"/>
    </w:p>
    <w:p w14:paraId="62A84D8C" w14:textId="72027006" w:rsidR="00B71F48" w:rsidRDefault="00B71F48" w:rsidP="00B71F48">
      <w:pPr>
        <w:pStyle w:val="TxtJustifi"/>
        <w:rPr>
          <w:lang w:val="fr-FR"/>
        </w:rPr>
      </w:pPr>
      <w:r>
        <w:rPr>
          <w:lang w:val="fr-FR"/>
        </w:rPr>
        <w:t>Je pense que je m’en s</w:t>
      </w:r>
      <w:r w:rsidR="00347634">
        <w:rPr>
          <w:lang w:val="fr-FR"/>
        </w:rPr>
        <w:t xml:space="preserve">ors plutôt bien, mais je dois </w:t>
      </w:r>
      <w:r w:rsidR="00B359CA">
        <w:rPr>
          <w:lang w:val="fr-FR"/>
        </w:rPr>
        <w:t>quand même bien réviser.</w:t>
      </w:r>
    </w:p>
    <w:p w14:paraId="5CF2690C" w14:textId="58E91B53" w:rsidR="00B359CA" w:rsidRPr="00B71F48" w:rsidRDefault="00B359CA" w:rsidP="00B71F48">
      <w:pPr>
        <w:pStyle w:val="TxtJustifi"/>
        <w:rPr>
          <w:lang w:val="fr-FR"/>
        </w:rPr>
      </w:pPr>
      <w:r>
        <w:rPr>
          <w:lang w:val="fr-FR"/>
        </w:rPr>
        <w:t>J’ai encore quelque notion à apprendre</w:t>
      </w:r>
    </w:p>
    <w:p w14:paraId="58F02C2B" w14:textId="1A4AE65D" w:rsidR="0011133A" w:rsidRDefault="0011133A" w:rsidP="0011133A">
      <w:pPr>
        <w:pStyle w:val="Titre2"/>
        <w:rPr>
          <w:lang w:val="fr-FR"/>
        </w:rPr>
      </w:pPr>
      <w:bookmarkStart w:id="71" w:name="_Toc183720649"/>
      <w:r w:rsidRPr="0011133A">
        <w:rPr>
          <w:lang w:val="fr-FR"/>
        </w:rPr>
        <w:t>Conclusion</w:t>
      </w:r>
      <w:bookmarkEnd w:id="71"/>
    </w:p>
    <w:p w14:paraId="13397F93" w14:textId="6E6B4D64" w:rsidR="00126F5C" w:rsidRPr="00126F5C" w:rsidRDefault="00126F5C" w:rsidP="00126F5C">
      <w:pPr>
        <w:pStyle w:val="TxtJustifi"/>
        <w:rPr>
          <w:lang w:val="fr-FR"/>
        </w:rPr>
      </w:pPr>
      <w:r>
        <w:rPr>
          <w:lang w:val="fr-FR"/>
        </w:rPr>
        <w:t xml:space="preserve">En conclusion, j’ai appris les bases </w:t>
      </w:r>
      <w:r w:rsidR="00377B03">
        <w:rPr>
          <w:lang w:val="fr-FR"/>
        </w:rPr>
        <w:t>de la programmation</w:t>
      </w:r>
      <w:r w:rsidR="00805EF1">
        <w:rPr>
          <w:lang w:val="fr-FR"/>
        </w:rPr>
        <w:t xml:space="preserve">. On à pu voire la déclaration de variables, les tableaux, </w:t>
      </w:r>
      <w:r w:rsidR="00C570AA">
        <w:rPr>
          <w:lang w:val="fr-FR"/>
        </w:rPr>
        <w:t>les méthodes et bien d’autres choses. J’ai apprécié ce module.</w:t>
      </w:r>
      <w:r>
        <w:rPr>
          <w:lang w:val="fr-FR"/>
        </w:rPr>
        <w:t xml:space="preserve"> </w:t>
      </w:r>
    </w:p>
    <w:sectPr w:rsidR="00126F5C" w:rsidRPr="00126F5C" w:rsidSect="00973724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139C1" w14:textId="77777777" w:rsidR="004E3E4D" w:rsidRDefault="004E3E4D" w:rsidP="00C828DE">
      <w:r>
        <w:separator/>
      </w:r>
    </w:p>
  </w:endnote>
  <w:endnote w:type="continuationSeparator" w:id="0">
    <w:p w14:paraId="700B6497" w14:textId="77777777" w:rsidR="004E3E4D" w:rsidRDefault="004E3E4D" w:rsidP="00C828DE">
      <w:r>
        <w:continuationSeparator/>
      </w:r>
    </w:p>
  </w:endnote>
  <w:endnote w:type="continuationNotice" w:id="1">
    <w:p w14:paraId="3AEEDD56" w14:textId="77777777" w:rsidR="004E3E4D" w:rsidRDefault="004E3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29C16" w14:textId="77777777" w:rsidR="000E08C0" w:rsidRDefault="000E08C0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ED03A" w14:textId="16792C4B" w:rsidR="000E08C0" w:rsidRPr="008B2C34" w:rsidRDefault="00611F2A" w:rsidP="009432A5">
    <w:pPr>
      <w:pStyle w:val="Pieddepage"/>
      <w:pBdr>
        <w:top w:val="none" w:sz="0" w:space="0" w:color="auto"/>
      </w:pBdr>
      <w:rPr>
        <w:b w:val="0"/>
        <w:bCs/>
        <w:i w:val="0"/>
        <w:iCs/>
      </w:rPr>
    </w:pPr>
    <w:r w:rsidRPr="008B2C34">
      <w:rPr>
        <w:b w:val="0"/>
        <w:bCs/>
        <w:i w:val="0"/>
        <w:iCs/>
      </w:rPr>
      <w:fldChar w:fldCharType="begin"/>
    </w:r>
    <w:r w:rsidR="000E08C0" w:rsidRPr="008B2C34">
      <w:rPr>
        <w:b w:val="0"/>
        <w:bCs/>
        <w:i w:val="0"/>
        <w:iCs/>
      </w:rPr>
      <w:instrText xml:space="preserve"> SET PagesS1 </w:instrText>
    </w:r>
    <w:r w:rsidRPr="008B2C34">
      <w:rPr>
        <w:b w:val="0"/>
        <w:bCs/>
        <w:i w:val="0"/>
        <w:iCs/>
      </w:rPr>
      <w:fldChar w:fldCharType="begin"/>
    </w:r>
    <w:r w:rsidR="000E08C0" w:rsidRPr="008B2C34">
      <w:rPr>
        <w:b w:val="0"/>
        <w:bCs/>
        <w:i w:val="0"/>
        <w:iCs/>
      </w:rPr>
      <w:instrText xml:space="preserve"> =</w:instrText>
    </w:r>
    <w:r w:rsidR="00F41461" w:rsidRPr="008B2C34">
      <w:rPr>
        <w:b w:val="0"/>
        <w:bCs/>
        <w:i w:val="0"/>
        <w:iCs/>
      </w:rPr>
      <w:fldChar w:fldCharType="begin"/>
    </w:r>
    <w:r w:rsidR="00F41461" w:rsidRPr="008B2C34">
      <w:rPr>
        <w:b w:val="0"/>
        <w:bCs/>
        <w:i w:val="0"/>
        <w:iCs/>
      </w:rPr>
      <w:instrText xml:space="preserve"> SECTIONPAGES </w:instrText>
    </w:r>
    <w:r w:rsidR="00F41461" w:rsidRPr="008B2C34">
      <w:rPr>
        <w:b w:val="0"/>
        <w:bCs/>
        <w:i w:val="0"/>
        <w:iCs/>
      </w:rPr>
      <w:fldChar w:fldCharType="separate"/>
    </w:r>
    <w:r w:rsidR="00FE6BF4">
      <w:rPr>
        <w:b w:val="0"/>
        <w:bCs/>
        <w:i w:val="0"/>
        <w:iCs/>
        <w:noProof/>
      </w:rPr>
      <w:instrText>1</w:instrText>
    </w:r>
    <w:r w:rsidR="00F41461" w:rsidRPr="008B2C34">
      <w:rPr>
        <w:b w:val="0"/>
        <w:bCs/>
        <w:i w:val="0"/>
        <w:iCs/>
        <w:noProof/>
      </w:rPr>
      <w:fldChar w:fldCharType="end"/>
    </w:r>
    <w:r w:rsidR="000E08C0" w:rsidRPr="008B2C34">
      <w:rPr>
        <w:b w:val="0"/>
        <w:bCs/>
        <w:i w:val="0"/>
        <w:iCs/>
      </w:rPr>
      <w:instrText xml:space="preserve"> </w:instrText>
    </w:r>
    <w:r w:rsidRPr="008B2C34">
      <w:rPr>
        <w:b w:val="0"/>
        <w:bCs/>
        <w:i w:val="0"/>
        <w:iCs/>
      </w:rPr>
      <w:fldChar w:fldCharType="separate"/>
    </w:r>
    <w:r w:rsidR="00FE6BF4">
      <w:rPr>
        <w:b w:val="0"/>
        <w:bCs/>
        <w:i w:val="0"/>
        <w:iCs/>
        <w:noProof/>
      </w:rPr>
      <w:instrText>1</w:instrText>
    </w:r>
    <w:r w:rsidRPr="008B2C34">
      <w:rPr>
        <w:b w:val="0"/>
        <w:bCs/>
        <w:i w:val="0"/>
        <w:iCs/>
      </w:rPr>
      <w:fldChar w:fldCharType="end"/>
    </w:r>
    <w:r w:rsidR="000E08C0" w:rsidRPr="008B2C34">
      <w:rPr>
        <w:b w:val="0"/>
        <w:bCs/>
        <w:i w:val="0"/>
        <w:iCs/>
      </w:rPr>
      <w:instrText xml:space="preserve"> </w:instrText>
    </w:r>
    <w:r w:rsidRPr="008B2C34">
      <w:rPr>
        <w:b w:val="0"/>
        <w:bCs/>
        <w:i w:val="0"/>
        <w:iCs/>
      </w:rPr>
      <w:fldChar w:fldCharType="separate"/>
    </w:r>
    <w:bookmarkStart w:id="0" w:name="PagesS1"/>
    <w:r w:rsidR="00FE6BF4">
      <w:rPr>
        <w:b w:val="0"/>
        <w:bCs/>
        <w:i w:val="0"/>
        <w:iCs/>
        <w:noProof/>
      </w:rPr>
      <w:t>1</w:t>
    </w:r>
    <w:bookmarkEnd w:id="0"/>
    <w:r w:rsidRPr="008B2C34">
      <w:rPr>
        <w:b w:val="0"/>
        <w:bCs/>
        <w:i w:val="0"/>
        <w:i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190EA" w14:textId="3F39B17D" w:rsidR="000E08C0" w:rsidRPr="00ED1161" w:rsidRDefault="00ED1161" w:rsidP="002D56A9">
    <w:pPr>
      <w:pStyle w:val="Pieddepage"/>
      <w:pBdr>
        <w:top w:val="single" w:sz="4" w:space="4" w:color="auto"/>
      </w:pBdr>
      <w:rPr>
        <w:lang w:val="fr-FR"/>
      </w:rPr>
    </w:pPr>
    <w:r>
      <w:rPr>
        <w:lang w:val="fr-FR"/>
      </w:rPr>
      <w:t>César Corpataux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718D8" w14:textId="64BAD769" w:rsidR="000E08C0" w:rsidRPr="00081E10" w:rsidRDefault="005B1377" w:rsidP="00E37B47">
    <w:pPr>
      <w:pStyle w:val="Pieddepage"/>
      <w:pBdr>
        <w:top w:val="single" w:sz="4" w:space="4" w:color="auto"/>
      </w:pBdr>
    </w:pPr>
    <w:r>
      <w:fldChar w:fldCharType="begin"/>
    </w:r>
    <w:r>
      <w:instrText xml:space="preserve"> STYLEREF  "Titre auteur"  \* CHARFORMAT </w:instrText>
    </w:r>
    <w:r>
      <w:fldChar w:fldCharType="separate"/>
    </w:r>
    <w:r w:rsidR="00FE6BF4">
      <w:rPr>
        <w:b w:val="0"/>
        <w:bCs/>
        <w:noProof/>
        <w:lang w:val="fr-FR"/>
      </w:rPr>
      <w:t>Erreur ! Il n'y a pas de texte répondant à ce style dans ce document.</w:t>
    </w:r>
    <w:r>
      <w:rPr>
        <w:noProof/>
      </w:rPr>
      <w:fldChar w:fldCharType="end"/>
    </w:r>
    <w:r w:rsidR="00081E10">
      <w:tab/>
    </w:r>
    <w:r w:rsidR="00E37B47">
      <w:tab/>
    </w:r>
    <w:r w:rsidR="00973724">
      <w:rPr>
        <w:lang w:val="fr-FR"/>
      </w:rPr>
      <w:t xml:space="preserve">Page </w:t>
    </w:r>
    <w:r w:rsidR="00973724">
      <w:rPr>
        <w:b w:val="0"/>
        <w:bCs/>
      </w:rPr>
      <w:fldChar w:fldCharType="begin"/>
    </w:r>
    <w:r w:rsidR="00973724">
      <w:rPr>
        <w:bCs/>
      </w:rPr>
      <w:instrText>PAGE  \* Arabic  \* MERGEFORMAT</w:instrText>
    </w:r>
    <w:r w:rsidR="00973724">
      <w:rPr>
        <w:b w:val="0"/>
        <w:bCs/>
      </w:rPr>
      <w:fldChar w:fldCharType="separate"/>
    </w:r>
    <w:r w:rsidR="00973724">
      <w:rPr>
        <w:bCs/>
        <w:lang w:val="fr-FR"/>
      </w:rPr>
      <w:t>1</w:t>
    </w:r>
    <w:r w:rsidR="00973724">
      <w:rPr>
        <w:b w:val="0"/>
        <w:bCs/>
      </w:rPr>
      <w:fldChar w:fldCharType="end"/>
    </w:r>
    <w:r w:rsidR="00973724">
      <w:rPr>
        <w:lang w:val="fr-FR"/>
      </w:rPr>
      <w:t xml:space="preserve"> sur </w:t>
    </w:r>
    <w:r w:rsidR="00973724">
      <w:rPr>
        <w:b w:val="0"/>
        <w:bCs/>
      </w:rPr>
      <w:fldChar w:fldCharType="begin"/>
    </w:r>
    <w:r w:rsidR="00973724">
      <w:rPr>
        <w:bCs/>
      </w:rPr>
      <w:instrText>NUMPAGES  \* Arabic  \* MERGEFORMAT</w:instrText>
    </w:r>
    <w:r w:rsidR="00973724">
      <w:rPr>
        <w:b w:val="0"/>
        <w:bCs/>
      </w:rPr>
      <w:fldChar w:fldCharType="separate"/>
    </w:r>
    <w:r w:rsidR="00973724">
      <w:rPr>
        <w:bCs/>
        <w:lang w:val="fr-FR"/>
      </w:rPr>
      <w:t>2</w:t>
    </w:r>
    <w:r w:rsidR="00973724">
      <w:rPr>
        <w:b w:val="0"/>
        <w:bCs/>
      </w:rPr>
      <w:fldChar w:fldCharType="end"/>
    </w:r>
    <w:r w:rsidR="000E08C0" w:rsidRPr="00081E1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B6E45" w14:textId="77777777" w:rsidR="004E3E4D" w:rsidRDefault="004E3E4D" w:rsidP="00C828DE">
      <w:r>
        <w:separator/>
      </w:r>
    </w:p>
  </w:footnote>
  <w:footnote w:type="continuationSeparator" w:id="0">
    <w:p w14:paraId="7DFB0287" w14:textId="77777777" w:rsidR="004E3E4D" w:rsidRDefault="004E3E4D" w:rsidP="00C828DE">
      <w:r>
        <w:continuationSeparator/>
      </w:r>
    </w:p>
  </w:footnote>
  <w:footnote w:type="continuationNotice" w:id="1">
    <w:p w14:paraId="1C5CB05D" w14:textId="77777777" w:rsidR="004E3E4D" w:rsidRDefault="004E3E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3FC9CFA" w14:paraId="74629233" w14:textId="77777777" w:rsidTr="23FC9CFA">
      <w:trPr>
        <w:trHeight w:val="300"/>
      </w:trPr>
      <w:tc>
        <w:tcPr>
          <w:tcW w:w="3115" w:type="dxa"/>
        </w:tcPr>
        <w:p w14:paraId="090226C1" w14:textId="49101769" w:rsidR="23FC9CFA" w:rsidRDefault="23FC9CFA" w:rsidP="23FC9CFA">
          <w:pPr>
            <w:pStyle w:val="En-tte"/>
            <w:ind w:left="-115"/>
          </w:pPr>
        </w:p>
      </w:tc>
      <w:tc>
        <w:tcPr>
          <w:tcW w:w="3115" w:type="dxa"/>
        </w:tcPr>
        <w:p w14:paraId="1932FF3A" w14:textId="383C75DB" w:rsidR="23FC9CFA" w:rsidRDefault="23FC9CFA" w:rsidP="23FC9CFA">
          <w:pPr>
            <w:pStyle w:val="En-tte"/>
            <w:jc w:val="center"/>
          </w:pPr>
        </w:p>
      </w:tc>
      <w:tc>
        <w:tcPr>
          <w:tcW w:w="3115" w:type="dxa"/>
        </w:tcPr>
        <w:p w14:paraId="68F3CD43" w14:textId="36AE8E60" w:rsidR="23FC9CFA" w:rsidRDefault="23FC9CFA" w:rsidP="23FC9CFA">
          <w:pPr>
            <w:pStyle w:val="En-tte"/>
            <w:ind w:right="-115"/>
            <w:jc w:val="right"/>
          </w:pPr>
        </w:p>
      </w:tc>
    </w:tr>
  </w:tbl>
  <w:p w14:paraId="74EAA1A7" w14:textId="49A9A559" w:rsidR="23FC9CFA" w:rsidRDefault="23FC9CFA" w:rsidP="23FC9C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49DA3" w14:textId="77777777" w:rsidR="008B2C34" w:rsidRPr="008B2C34" w:rsidRDefault="008B2C34" w:rsidP="008B2C34">
    <w:pPr>
      <w:pStyle w:val="En-tte"/>
      <w:pBdr>
        <w:bottom w:val="none" w:sz="0" w:space="0" w:color="auto"/>
      </w:pBdr>
      <w:rPr>
        <w:b w:val="0"/>
        <w:bCs/>
        <w:i w:val="0"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9E39F" w14:textId="77777777" w:rsidR="000E08C0" w:rsidRDefault="000E08C0" w:rsidP="00C828DE"/>
  <w:p w14:paraId="5CCE262C" w14:textId="77777777" w:rsidR="000E08C0" w:rsidRDefault="000E08C0" w:rsidP="00C828D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1AB7E" w14:textId="01734BDE" w:rsidR="00C32A8F" w:rsidRPr="0036400A" w:rsidRDefault="005B1377" w:rsidP="00C32A8F">
    <w:pPr>
      <w:pStyle w:val="En-tte"/>
      <w:tabs>
        <w:tab w:val="clear" w:pos="5112"/>
      </w:tabs>
    </w:pPr>
    <w:del w:id="72" w:author="Nguyen Kenny Hoang Khoa" w:date="2024-10-10T16:29:00Z">
      <w:r>
        <w:fldChar w:fldCharType="begin"/>
      </w:r>
      <w:r>
        <w:delInstrText xml:space="preserve"> STYLEREF  "Titre 1"  \* MERGEFORMAT </w:delInstrText>
      </w:r>
      <w:r>
        <w:fldChar w:fldCharType="separate"/>
      </w:r>
      <w:r>
        <w:rPr>
          <w:noProof/>
        </w:rPr>
        <w:fldChar w:fldCharType="end"/>
      </w:r>
      <w:r w:rsidR="00C32A8F">
        <w:tab/>
      </w:r>
      <w:r>
        <w:fldChar w:fldCharType="begin"/>
      </w:r>
      <w:r>
        <w:delInstrText xml:space="preserve"> STYLEREF  "Titre 1"  \* MERGEFORMAT </w:delInstrText>
      </w:r>
      <w:r>
        <w:fldChar w:fldCharType="separate"/>
      </w:r>
      <w:r>
        <w:rPr>
          <w:noProof/>
        </w:rPr>
        <w:fldChar w:fldCharType="end"/>
      </w:r>
    </w:del>
    <w:ins w:id="73" w:author="Nguyen Kenny Hoang Khoa" w:date="2024-10-10T16:29:00Z">
      <w:r>
        <w:fldChar w:fldCharType="begin"/>
      </w:r>
      <w:r>
        <w:instrText xml:space="preserve"> STYLEREF  "Titre 1"  \* MERGEFORMAT </w:instrText>
      </w:r>
    </w:ins>
    <w:r>
      <w:fldChar w:fldCharType="separate"/>
    </w:r>
    <w:r w:rsidR="00FE6BF4">
      <w:rPr>
        <w:noProof/>
      </w:rPr>
      <w:t>Algorithmique de base</w:t>
    </w:r>
    <w:ins w:id="74" w:author="Nguyen Kenny Hoang Khoa" w:date="2024-10-10T16:29:00Z">
      <w:r>
        <w:rPr>
          <w:noProof/>
        </w:rPr>
        <w:fldChar w:fldCharType="end"/>
      </w:r>
      <w:r w:rsidR="00C32A8F">
        <w:tab/>
      </w:r>
      <w:r>
        <w:fldChar w:fldCharType="begin"/>
      </w:r>
      <w:r>
        <w:instrText xml:space="preserve"> STYLEREF  "Titre 1"  \* MERGEFORMAT </w:instrText>
      </w:r>
    </w:ins>
    <w:r>
      <w:fldChar w:fldCharType="separate"/>
    </w:r>
    <w:r w:rsidR="00FE6BF4">
      <w:rPr>
        <w:noProof/>
      </w:rPr>
      <w:t>Algorithmique de base</w:t>
    </w:r>
    <w:ins w:id="75" w:author="Nguyen Kenny Hoang Khoa" w:date="2024-10-10T16:29:00Z">
      <w:r>
        <w:rPr>
          <w:noProof/>
        </w:rPr>
        <w:fldChar w:fldCharType="end"/>
      </w:r>
    </w:ins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01EF0" w14:textId="52EE2824" w:rsidR="000E08C0" w:rsidRDefault="00A33C94" w:rsidP="002B58BF">
    <w:pPr>
      <w:pStyle w:val="En-tte"/>
      <w:tabs>
        <w:tab w:val="clear" w:pos="5112"/>
      </w:tabs>
    </w:pPr>
    <w:r>
      <w:fldChar w:fldCharType="begin"/>
    </w:r>
    <w:r>
      <w:instrText xml:space="preserve"> STYLEREF \* CHARFORMAT "Titre secondaire" </w:instrText>
    </w:r>
    <w:r>
      <w:fldChar w:fldCharType="separate"/>
    </w:r>
    <w:r w:rsidR="00FE6BF4">
      <w:rPr>
        <w:noProof/>
      </w:rPr>
      <w:t>Rapport personnel</w:t>
    </w:r>
    <w:r>
      <w:rPr>
        <w:noProof/>
      </w:rPr>
      <w:fldChar w:fldCharType="end"/>
    </w:r>
    <w:r w:rsidR="009432A5">
      <w:t> </w:t>
    </w:r>
    <w:r w:rsidR="00A430AA">
      <w:tab/>
    </w:r>
    <w:fldSimple w:instr="STYLEREF  &quot;Titre 1&quot;  \* MERGEFORMAT">
      <w:r w:rsidR="00FE6BF4">
        <w:rPr>
          <w:noProof/>
        </w:rPr>
        <w:t>Les bases de Java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5227"/>
    <w:multiLevelType w:val="multilevel"/>
    <w:tmpl w:val="E792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799A"/>
    <w:multiLevelType w:val="multilevel"/>
    <w:tmpl w:val="9B48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912CE"/>
    <w:multiLevelType w:val="hybridMultilevel"/>
    <w:tmpl w:val="1E946AD6"/>
    <w:lvl w:ilvl="0" w:tplc="EBA8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8D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C6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C0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CD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C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06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25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28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D737D9"/>
    <w:multiLevelType w:val="multilevel"/>
    <w:tmpl w:val="66543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A5DFC"/>
    <w:multiLevelType w:val="multilevel"/>
    <w:tmpl w:val="95F2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271CE"/>
    <w:multiLevelType w:val="hybridMultilevel"/>
    <w:tmpl w:val="2EB66A0A"/>
    <w:lvl w:ilvl="0" w:tplc="31A2A07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46D4E"/>
    <w:multiLevelType w:val="hybridMultilevel"/>
    <w:tmpl w:val="20BC365E"/>
    <w:lvl w:ilvl="0" w:tplc="175EB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02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06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EC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CD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25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C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ED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A97778"/>
    <w:multiLevelType w:val="multilevel"/>
    <w:tmpl w:val="0EB2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84A52"/>
    <w:multiLevelType w:val="hybridMultilevel"/>
    <w:tmpl w:val="57E8D8E4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2E9A1BA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0" w15:restartNumberingAfterBreak="0">
    <w:nsid w:val="38486B33"/>
    <w:multiLevelType w:val="multilevel"/>
    <w:tmpl w:val="8E0AB9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0101B"/>
    <w:multiLevelType w:val="hybridMultilevel"/>
    <w:tmpl w:val="17FEE9C0"/>
    <w:lvl w:ilvl="0" w:tplc="ED7C6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60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48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A8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81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09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C5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E8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577E41"/>
    <w:multiLevelType w:val="multilevel"/>
    <w:tmpl w:val="CAFA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0537F"/>
    <w:multiLevelType w:val="multilevel"/>
    <w:tmpl w:val="9876846E"/>
    <w:lvl w:ilvl="0">
      <w:start w:val="1"/>
      <w:numFmt w:val="decimal"/>
      <w:pStyle w:val="Titre1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77"/>
        </w:tabs>
        <w:ind w:left="1077" w:hanging="68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51"/>
        </w:tabs>
        <w:ind w:left="851" w:hanging="22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88"/>
        </w:tabs>
        <w:ind w:left="1588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6EA15FB"/>
    <w:multiLevelType w:val="multilevel"/>
    <w:tmpl w:val="03EC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41D60"/>
    <w:multiLevelType w:val="multilevel"/>
    <w:tmpl w:val="570E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260BF"/>
    <w:multiLevelType w:val="multilevel"/>
    <w:tmpl w:val="777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96F0F"/>
    <w:multiLevelType w:val="multilevel"/>
    <w:tmpl w:val="A74E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2A5F9D"/>
    <w:multiLevelType w:val="multilevel"/>
    <w:tmpl w:val="B60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C6E50"/>
    <w:multiLevelType w:val="hybridMultilevel"/>
    <w:tmpl w:val="A7D047AE"/>
    <w:lvl w:ilvl="0" w:tplc="5B707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D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2E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3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E4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8C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05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4A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AD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B320B6"/>
    <w:multiLevelType w:val="multilevel"/>
    <w:tmpl w:val="2112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F4FD4"/>
    <w:multiLevelType w:val="multilevel"/>
    <w:tmpl w:val="6758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13885">
    <w:abstractNumId w:val="13"/>
  </w:num>
  <w:num w:numId="2" w16cid:durableId="809205347">
    <w:abstractNumId w:val="9"/>
  </w:num>
  <w:num w:numId="3" w16cid:durableId="95105420">
    <w:abstractNumId w:val="3"/>
  </w:num>
  <w:num w:numId="4" w16cid:durableId="2063630317">
    <w:abstractNumId w:val="13"/>
    <w:lvlOverride w:ilvl="0">
      <w:lvl w:ilvl="0">
        <w:start w:val="1"/>
        <w:numFmt w:val="decimal"/>
        <w:pStyle w:val="Titre1"/>
        <w:lvlText w:val="%1"/>
        <w:lvlJc w:val="left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0" w:firstLine="17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1077"/>
          </w:tabs>
          <w:ind w:left="1077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851"/>
          </w:tabs>
          <w:ind w:left="851" w:hanging="227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tabs>
            <w:tab w:val="num" w:pos="1588"/>
          </w:tabs>
          <w:ind w:left="1588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5" w16cid:durableId="1819954513">
    <w:abstractNumId w:val="0"/>
  </w:num>
  <w:num w:numId="6" w16cid:durableId="1997996228">
    <w:abstractNumId w:val="8"/>
  </w:num>
  <w:num w:numId="7" w16cid:durableId="487327963">
    <w:abstractNumId w:val="20"/>
  </w:num>
  <w:num w:numId="8" w16cid:durableId="1948925310">
    <w:abstractNumId w:val="14"/>
  </w:num>
  <w:num w:numId="9" w16cid:durableId="1930309770">
    <w:abstractNumId w:val="17"/>
  </w:num>
  <w:num w:numId="10" w16cid:durableId="1683431610">
    <w:abstractNumId w:val="21"/>
  </w:num>
  <w:num w:numId="11" w16cid:durableId="761534603">
    <w:abstractNumId w:val="18"/>
  </w:num>
  <w:num w:numId="12" w16cid:durableId="734084227">
    <w:abstractNumId w:val="1"/>
  </w:num>
  <w:num w:numId="13" w16cid:durableId="196545643">
    <w:abstractNumId w:val="15"/>
  </w:num>
  <w:num w:numId="14" w16cid:durableId="6414252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437107">
    <w:abstractNumId w:val="13"/>
    <w:lvlOverride w:ilvl="0">
      <w:startOverride w:val="1"/>
      <w:lvl w:ilvl="0">
        <w:start w:val="1"/>
        <w:numFmt w:val="decimal"/>
        <w:pStyle w:val="Titre1"/>
        <w:lvlText w:val="%1"/>
        <w:lvlJc w:val="left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lvlText w:val="%1.%2"/>
        <w:lvlJc w:val="left"/>
        <w:pPr>
          <w:ind w:left="0" w:firstLine="17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lvlText w:val="%1.%2.%3"/>
        <w:lvlJc w:val="left"/>
        <w:pPr>
          <w:tabs>
            <w:tab w:val="num" w:pos="1077"/>
          </w:tabs>
          <w:ind w:left="1077" w:hanging="6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Titre4"/>
        <w:lvlText w:val="%1.%2.%3.%4"/>
        <w:lvlJc w:val="left"/>
        <w:pPr>
          <w:tabs>
            <w:tab w:val="num" w:pos="851"/>
          </w:tabs>
          <w:ind w:left="851" w:hanging="22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Titre5"/>
        <w:lvlText w:val="%1.%2.%3.%4.%5"/>
        <w:lvlJc w:val="left"/>
        <w:pPr>
          <w:tabs>
            <w:tab w:val="num" w:pos="1588"/>
          </w:tabs>
          <w:ind w:left="1588" w:hanging="964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6" w16cid:durableId="374618316">
    <w:abstractNumId w:val="5"/>
  </w:num>
  <w:num w:numId="17" w16cid:durableId="639505353">
    <w:abstractNumId w:val="4"/>
  </w:num>
  <w:num w:numId="18" w16cid:durableId="70811395">
    <w:abstractNumId w:val="10"/>
  </w:num>
  <w:num w:numId="19" w16cid:durableId="291135679">
    <w:abstractNumId w:val="12"/>
    <w:lvlOverride w:ilvl="0">
      <w:startOverride w:val="1"/>
    </w:lvlOverride>
  </w:num>
  <w:num w:numId="20" w16cid:durableId="496113969">
    <w:abstractNumId w:val="6"/>
  </w:num>
  <w:num w:numId="21" w16cid:durableId="1469786307">
    <w:abstractNumId w:val="19"/>
  </w:num>
  <w:num w:numId="22" w16cid:durableId="2026595435">
    <w:abstractNumId w:val="11"/>
  </w:num>
  <w:num w:numId="23" w16cid:durableId="1837112329">
    <w:abstractNumId w:val="2"/>
  </w:num>
  <w:num w:numId="24" w16cid:durableId="1405493191">
    <w:abstractNumId w:val="7"/>
  </w:num>
  <w:num w:numId="25" w16cid:durableId="126465236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fr-FR" w:vendorID="9" w:dllVersion="512" w:checkStyle="1"/>
  <w:proofState w:spelling="clean" w:grammar="clean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D7"/>
    <w:rsid w:val="00001D00"/>
    <w:rsid w:val="00002CC2"/>
    <w:rsid w:val="00003A1E"/>
    <w:rsid w:val="00003AEA"/>
    <w:rsid w:val="00004D51"/>
    <w:rsid w:val="000057E6"/>
    <w:rsid w:val="00005BF5"/>
    <w:rsid w:val="00006381"/>
    <w:rsid w:val="0000751D"/>
    <w:rsid w:val="00007A93"/>
    <w:rsid w:val="00007B93"/>
    <w:rsid w:val="00007D10"/>
    <w:rsid w:val="00011C0E"/>
    <w:rsid w:val="000129C6"/>
    <w:rsid w:val="0001495C"/>
    <w:rsid w:val="00014C5F"/>
    <w:rsid w:val="000155E6"/>
    <w:rsid w:val="000161BA"/>
    <w:rsid w:val="00017A99"/>
    <w:rsid w:val="00017BC9"/>
    <w:rsid w:val="00020091"/>
    <w:rsid w:val="00021BEB"/>
    <w:rsid w:val="00021DBF"/>
    <w:rsid w:val="0002299C"/>
    <w:rsid w:val="00022C86"/>
    <w:rsid w:val="000242D1"/>
    <w:rsid w:val="000248B2"/>
    <w:rsid w:val="000248B8"/>
    <w:rsid w:val="000259E0"/>
    <w:rsid w:val="00026967"/>
    <w:rsid w:val="00026C3C"/>
    <w:rsid w:val="00027AA5"/>
    <w:rsid w:val="00027AF5"/>
    <w:rsid w:val="00027C12"/>
    <w:rsid w:val="00030605"/>
    <w:rsid w:val="000311A7"/>
    <w:rsid w:val="0003197A"/>
    <w:rsid w:val="00031D52"/>
    <w:rsid w:val="00031E3F"/>
    <w:rsid w:val="00034919"/>
    <w:rsid w:val="00034EA8"/>
    <w:rsid w:val="00035D70"/>
    <w:rsid w:val="00036A12"/>
    <w:rsid w:val="00036A7F"/>
    <w:rsid w:val="00036E08"/>
    <w:rsid w:val="000371EF"/>
    <w:rsid w:val="000377BC"/>
    <w:rsid w:val="00040217"/>
    <w:rsid w:val="000405E0"/>
    <w:rsid w:val="00040626"/>
    <w:rsid w:val="00041D38"/>
    <w:rsid w:val="00042A6F"/>
    <w:rsid w:val="00044D1B"/>
    <w:rsid w:val="0004581A"/>
    <w:rsid w:val="00045EC0"/>
    <w:rsid w:val="00045F00"/>
    <w:rsid w:val="00047944"/>
    <w:rsid w:val="00047FC4"/>
    <w:rsid w:val="00051B01"/>
    <w:rsid w:val="00051E48"/>
    <w:rsid w:val="00051F12"/>
    <w:rsid w:val="00052B9B"/>
    <w:rsid w:val="00052D80"/>
    <w:rsid w:val="00054301"/>
    <w:rsid w:val="00054AB1"/>
    <w:rsid w:val="000550F5"/>
    <w:rsid w:val="0005518E"/>
    <w:rsid w:val="00055742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107A"/>
    <w:rsid w:val="00072CEB"/>
    <w:rsid w:val="0007319C"/>
    <w:rsid w:val="00074240"/>
    <w:rsid w:val="000759E2"/>
    <w:rsid w:val="00075F78"/>
    <w:rsid w:val="00076B61"/>
    <w:rsid w:val="000770EC"/>
    <w:rsid w:val="000772D5"/>
    <w:rsid w:val="0007734A"/>
    <w:rsid w:val="00077407"/>
    <w:rsid w:val="000802A1"/>
    <w:rsid w:val="00080DE8"/>
    <w:rsid w:val="00080FEC"/>
    <w:rsid w:val="00081B1F"/>
    <w:rsid w:val="00081E10"/>
    <w:rsid w:val="0008266F"/>
    <w:rsid w:val="00082E9F"/>
    <w:rsid w:val="000833CA"/>
    <w:rsid w:val="00084875"/>
    <w:rsid w:val="00084E93"/>
    <w:rsid w:val="00085740"/>
    <w:rsid w:val="00085C96"/>
    <w:rsid w:val="000860C7"/>
    <w:rsid w:val="0008781E"/>
    <w:rsid w:val="00090156"/>
    <w:rsid w:val="000907F0"/>
    <w:rsid w:val="0009218E"/>
    <w:rsid w:val="00096066"/>
    <w:rsid w:val="00096E16"/>
    <w:rsid w:val="00096E5C"/>
    <w:rsid w:val="0009704D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2A23"/>
    <w:rsid w:val="000C3583"/>
    <w:rsid w:val="000C45D0"/>
    <w:rsid w:val="000C4CA0"/>
    <w:rsid w:val="000C509E"/>
    <w:rsid w:val="000C6569"/>
    <w:rsid w:val="000C6C9E"/>
    <w:rsid w:val="000D1CE6"/>
    <w:rsid w:val="000D2247"/>
    <w:rsid w:val="000D24D3"/>
    <w:rsid w:val="000D30E5"/>
    <w:rsid w:val="000D3478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2EB"/>
    <w:rsid w:val="000F2631"/>
    <w:rsid w:val="000F30D6"/>
    <w:rsid w:val="000F3A5B"/>
    <w:rsid w:val="000F3A78"/>
    <w:rsid w:val="000F5C7F"/>
    <w:rsid w:val="000F65AB"/>
    <w:rsid w:val="000F66D3"/>
    <w:rsid w:val="000F6A69"/>
    <w:rsid w:val="000F6BE9"/>
    <w:rsid w:val="000F7727"/>
    <w:rsid w:val="001019D2"/>
    <w:rsid w:val="00102109"/>
    <w:rsid w:val="00102A14"/>
    <w:rsid w:val="00102C66"/>
    <w:rsid w:val="00102F40"/>
    <w:rsid w:val="00103090"/>
    <w:rsid w:val="0010339E"/>
    <w:rsid w:val="00103DA0"/>
    <w:rsid w:val="001042D6"/>
    <w:rsid w:val="00104794"/>
    <w:rsid w:val="00104A23"/>
    <w:rsid w:val="00105FB2"/>
    <w:rsid w:val="0011055F"/>
    <w:rsid w:val="0011133A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3CD5"/>
    <w:rsid w:val="00124BA7"/>
    <w:rsid w:val="001252C8"/>
    <w:rsid w:val="00125C5B"/>
    <w:rsid w:val="00126E1E"/>
    <w:rsid w:val="00126F5C"/>
    <w:rsid w:val="001273A3"/>
    <w:rsid w:val="00127A84"/>
    <w:rsid w:val="00127E90"/>
    <w:rsid w:val="00127EEC"/>
    <w:rsid w:val="0013163E"/>
    <w:rsid w:val="00131954"/>
    <w:rsid w:val="00132FF2"/>
    <w:rsid w:val="00133FE8"/>
    <w:rsid w:val="00134B8C"/>
    <w:rsid w:val="00134E78"/>
    <w:rsid w:val="00135619"/>
    <w:rsid w:val="00135FFF"/>
    <w:rsid w:val="001365FF"/>
    <w:rsid w:val="00136DD9"/>
    <w:rsid w:val="001402C4"/>
    <w:rsid w:val="00140C1C"/>
    <w:rsid w:val="001428C3"/>
    <w:rsid w:val="00142AEB"/>
    <w:rsid w:val="00142E87"/>
    <w:rsid w:val="0014425D"/>
    <w:rsid w:val="001442CC"/>
    <w:rsid w:val="0014442A"/>
    <w:rsid w:val="00146AD8"/>
    <w:rsid w:val="00146C7F"/>
    <w:rsid w:val="0015338B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130A"/>
    <w:rsid w:val="0016262A"/>
    <w:rsid w:val="00162814"/>
    <w:rsid w:val="00163F69"/>
    <w:rsid w:val="00165B0E"/>
    <w:rsid w:val="00166F81"/>
    <w:rsid w:val="0017068A"/>
    <w:rsid w:val="00170835"/>
    <w:rsid w:val="0017089A"/>
    <w:rsid w:val="00171C79"/>
    <w:rsid w:val="00172F69"/>
    <w:rsid w:val="001731C7"/>
    <w:rsid w:val="001738A5"/>
    <w:rsid w:val="00173B13"/>
    <w:rsid w:val="00174006"/>
    <w:rsid w:val="00174E8A"/>
    <w:rsid w:val="00175309"/>
    <w:rsid w:val="00175CD9"/>
    <w:rsid w:val="00175DAA"/>
    <w:rsid w:val="0017775B"/>
    <w:rsid w:val="00180FD5"/>
    <w:rsid w:val="0018150A"/>
    <w:rsid w:val="00181E11"/>
    <w:rsid w:val="00181E1C"/>
    <w:rsid w:val="00182CDE"/>
    <w:rsid w:val="00182D28"/>
    <w:rsid w:val="0018303F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3157"/>
    <w:rsid w:val="00193C47"/>
    <w:rsid w:val="001940D7"/>
    <w:rsid w:val="00194741"/>
    <w:rsid w:val="00195336"/>
    <w:rsid w:val="0019539D"/>
    <w:rsid w:val="00196C1D"/>
    <w:rsid w:val="001A0341"/>
    <w:rsid w:val="001A0554"/>
    <w:rsid w:val="001A078C"/>
    <w:rsid w:val="001A07BD"/>
    <w:rsid w:val="001A09AD"/>
    <w:rsid w:val="001A1A7F"/>
    <w:rsid w:val="001A24B9"/>
    <w:rsid w:val="001A3060"/>
    <w:rsid w:val="001A35B6"/>
    <w:rsid w:val="001A3622"/>
    <w:rsid w:val="001A3811"/>
    <w:rsid w:val="001A3C73"/>
    <w:rsid w:val="001A3D20"/>
    <w:rsid w:val="001A48FE"/>
    <w:rsid w:val="001A77BF"/>
    <w:rsid w:val="001A7DAC"/>
    <w:rsid w:val="001B1456"/>
    <w:rsid w:val="001B181E"/>
    <w:rsid w:val="001B2074"/>
    <w:rsid w:val="001B20EC"/>
    <w:rsid w:val="001B299C"/>
    <w:rsid w:val="001B57FB"/>
    <w:rsid w:val="001B5A72"/>
    <w:rsid w:val="001B5E1D"/>
    <w:rsid w:val="001B66F1"/>
    <w:rsid w:val="001B67CD"/>
    <w:rsid w:val="001B6E5C"/>
    <w:rsid w:val="001B70F7"/>
    <w:rsid w:val="001B7CC4"/>
    <w:rsid w:val="001C084E"/>
    <w:rsid w:val="001C148D"/>
    <w:rsid w:val="001C1A0F"/>
    <w:rsid w:val="001C255E"/>
    <w:rsid w:val="001C25BB"/>
    <w:rsid w:val="001C3F08"/>
    <w:rsid w:val="001C492D"/>
    <w:rsid w:val="001C5AE8"/>
    <w:rsid w:val="001C6364"/>
    <w:rsid w:val="001C681D"/>
    <w:rsid w:val="001C72C8"/>
    <w:rsid w:val="001D06B9"/>
    <w:rsid w:val="001D0979"/>
    <w:rsid w:val="001D0EF0"/>
    <w:rsid w:val="001D1561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2D2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5AD"/>
    <w:rsid w:val="0020793C"/>
    <w:rsid w:val="00207E56"/>
    <w:rsid w:val="00207F7D"/>
    <w:rsid w:val="00210D48"/>
    <w:rsid w:val="0021114F"/>
    <w:rsid w:val="00211E6D"/>
    <w:rsid w:val="00212B07"/>
    <w:rsid w:val="00213A5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D8F"/>
    <w:rsid w:val="00223017"/>
    <w:rsid w:val="00223B56"/>
    <w:rsid w:val="00224AA4"/>
    <w:rsid w:val="00224C70"/>
    <w:rsid w:val="002250E3"/>
    <w:rsid w:val="0022576E"/>
    <w:rsid w:val="00226502"/>
    <w:rsid w:val="00226DCE"/>
    <w:rsid w:val="00226E30"/>
    <w:rsid w:val="002329D8"/>
    <w:rsid w:val="00232AAB"/>
    <w:rsid w:val="00232BAF"/>
    <w:rsid w:val="002336BD"/>
    <w:rsid w:val="00234F71"/>
    <w:rsid w:val="002368EE"/>
    <w:rsid w:val="00237FE4"/>
    <w:rsid w:val="0024260D"/>
    <w:rsid w:val="00243704"/>
    <w:rsid w:val="00243DC9"/>
    <w:rsid w:val="00245B07"/>
    <w:rsid w:val="00245F77"/>
    <w:rsid w:val="00246A22"/>
    <w:rsid w:val="00250234"/>
    <w:rsid w:val="00250C64"/>
    <w:rsid w:val="002515E4"/>
    <w:rsid w:val="00251617"/>
    <w:rsid w:val="00251910"/>
    <w:rsid w:val="00251D7A"/>
    <w:rsid w:val="00251E64"/>
    <w:rsid w:val="00252A55"/>
    <w:rsid w:val="00254703"/>
    <w:rsid w:val="00254A3D"/>
    <w:rsid w:val="00255F4D"/>
    <w:rsid w:val="002561C6"/>
    <w:rsid w:val="00256CA1"/>
    <w:rsid w:val="00257016"/>
    <w:rsid w:val="00257315"/>
    <w:rsid w:val="00257A31"/>
    <w:rsid w:val="00261B69"/>
    <w:rsid w:val="00262D31"/>
    <w:rsid w:val="00264E01"/>
    <w:rsid w:val="00264E8C"/>
    <w:rsid w:val="00264FF4"/>
    <w:rsid w:val="00265462"/>
    <w:rsid w:val="0026599D"/>
    <w:rsid w:val="00265BF8"/>
    <w:rsid w:val="00265FB5"/>
    <w:rsid w:val="00265FD0"/>
    <w:rsid w:val="00265FD5"/>
    <w:rsid w:val="002669BA"/>
    <w:rsid w:val="00267D25"/>
    <w:rsid w:val="00270880"/>
    <w:rsid w:val="00270DCB"/>
    <w:rsid w:val="002710C2"/>
    <w:rsid w:val="00271DC7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2A42"/>
    <w:rsid w:val="0028331C"/>
    <w:rsid w:val="00283B0A"/>
    <w:rsid w:val="002848D3"/>
    <w:rsid w:val="00284C64"/>
    <w:rsid w:val="00285E85"/>
    <w:rsid w:val="002903A0"/>
    <w:rsid w:val="00290893"/>
    <w:rsid w:val="00290906"/>
    <w:rsid w:val="002915DB"/>
    <w:rsid w:val="00293120"/>
    <w:rsid w:val="0029565C"/>
    <w:rsid w:val="00296D31"/>
    <w:rsid w:val="002978C3"/>
    <w:rsid w:val="00297D11"/>
    <w:rsid w:val="00297E54"/>
    <w:rsid w:val="00297EA1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1761"/>
    <w:rsid w:val="002B1F8C"/>
    <w:rsid w:val="002B20AC"/>
    <w:rsid w:val="002B25BA"/>
    <w:rsid w:val="002B273B"/>
    <w:rsid w:val="002B2F2D"/>
    <w:rsid w:val="002B344D"/>
    <w:rsid w:val="002B58BD"/>
    <w:rsid w:val="002B58BF"/>
    <w:rsid w:val="002B5C46"/>
    <w:rsid w:val="002B62F9"/>
    <w:rsid w:val="002B6D7D"/>
    <w:rsid w:val="002C0403"/>
    <w:rsid w:val="002C2B55"/>
    <w:rsid w:val="002C4139"/>
    <w:rsid w:val="002C4461"/>
    <w:rsid w:val="002C47C8"/>
    <w:rsid w:val="002C4C0B"/>
    <w:rsid w:val="002C52C7"/>
    <w:rsid w:val="002C6639"/>
    <w:rsid w:val="002C67CC"/>
    <w:rsid w:val="002C6C3A"/>
    <w:rsid w:val="002C7364"/>
    <w:rsid w:val="002C7537"/>
    <w:rsid w:val="002C777C"/>
    <w:rsid w:val="002D004A"/>
    <w:rsid w:val="002D059A"/>
    <w:rsid w:val="002D2899"/>
    <w:rsid w:val="002D30E5"/>
    <w:rsid w:val="002D33EC"/>
    <w:rsid w:val="002D50C9"/>
    <w:rsid w:val="002D52A2"/>
    <w:rsid w:val="002D56A9"/>
    <w:rsid w:val="002D5EE1"/>
    <w:rsid w:val="002D6098"/>
    <w:rsid w:val="002D634F"/>
    <w:rsid w:val="002D746F"/>
    <w:rsid w:val="002E07CE"/>
    <w:rsid w:val="002E2943"/>
    <w:rsid w:val="002E2AC8"/>
    <w:rsid w:val="002E46C8"/>
    <w:rsid w:val="002E4B0C"/>
    <w:rsid w:val="002E56A8"/>
    <w:rsid w:val="002E5FC9"/>
    <w:rsid w:val="002E67EF"/>
    <w:rsid w:val="002E6F2F"/>
    <w:rsid w:val="002F0E9D"/>
    <w:rsid w:val="002F1392"/>
    <w:rsid w:val="002F2322"/>
    <w:rsid w:val="002F2C83"/>
    <w:rsid w:val="002F3961"/>
    <w:rsid w:val="002F3B0E"/>
    <w:rsid w:val="002F54AF"/>
    <w:rsid w:val="002F66ED"/>
    <w:rsid w:val="003010C6"/>
    <w:rsid w:val="00302A5E"/>
    <w:rsid w:val="0030578A"/>
    <w:rsid w:val="0030585E"/>
    <w:rsid w:val="00305F35"/>
    <w:rsid w:val="00306882"/>
    <w:rsid w:val="00312375"/>
    <w:rsid w:val="00312393"/>
    <w:rsid w:val="00313282"/>
    <w:rsid w:val="00313D8B"/>
    <w:rsid w:val="003141BE"/>
    <w:rsid w:val="003156A3"/>
    <w:rsid w:val="00315C07"/>
    <w:rsid w:val="0031698A"/>
    <w:rsid w:val="00317EE9"/>
    <w:rsid w:val="00320365"/>
    <w:rsid w:val="00320440"/>
    <w:rsid w:val="00320ADE"/>
    <w:rsid w:val="00325BE0"/>
    <w:rsid w:val="00325F98"/>
    <w:rsid w:val="003261B5"/>
    <w:rsid w:val="00326425"/>
    <w:rsid w:val="003274CE"/>
    <w:rsid w:val="003326BD"/>
    <w:rsid w:val="00332A97"/>
    <w:rsid w:val="00332ADD"/>
    <w:rsid w:val="00332C7D"/>
    <w:rsid w:val="00333CCD"/>
    <w:rsid w:val="00334050"/>
    <w:rsid w:val="003349CD"/>
    <w:rsid w:val="00334DFC"/>
    <w:rsid w:val="0034021A"/>
    <w:rsid w:val="0034121E"/>
    <w:rsid w:val="00342086"/>
    <w:rsid w:val="00346E3E"/>
    <w:rsid w:val="00347634"/>
    <w:rsid w:val="003503F2"/>
    <w:rsid w:val="00353945"/>
    <w:rsid w:val="00353CDF"/>
    <w:rsid w:val="0035562A"/>
    <w:rsid w:val="00355EEF"/>
    <w:rsid w:val="00356365"/>
    <w:rsid w:val="0035799C"/>
    <w:rsid w:val="00361AA8"/>
    <w:rsid w:val="00362D37"/>
    <w:rsid w:val="0036400A"/>
    <w:rsid w:val="00364294"/>
    <w:rsid w:val="00364693"/>
    <w:rsid w:val="0036555C"/>
    <w:rsid w:val="00365E0B"/>
    <w:rsid w:val="00367014"/>
    <w:rsid w:val="003676B7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43FD"/>
    <w:rsid w:val="00374D73"/>
    <w:rsid w:val="00374E41"/>
    <w:rsid w:val="0037548E"/>
    <w:rsid w:val="003755D0"/>
    <w:rsid w:val="00376A57"/>
    <w:rsid w:val="00376C5F"/>
    <w:rsid w:val="00377075"/>
    <w:rsid w:val="00377B03"/>
    <w:rsid w:val="003808A7"/>
    <w:rsid w:val="00380A2D"/>
    <w:rsid w:val="00380C84"/>
    <w:rsid w:val="00380E70"/>
    <w:rsid w:val="00381547"/>
    <w:rsid w:val="003846C3"/>
    <w:rsid w:val="00384C69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A7D"/>
    <w:rsid w:val="00396E48"/>
    <w:rsid w:val="00396EA5"/>
    <w:rsid w:val="0039715F"/>
    <w:rsid w:val="003971ED"/>
    <w:rsid w:val="003A28A8"/>
    <w:rsid w:val="003A2939"/>
    <w:rsid w:val="003A2B98"/>
    <w:rsid w:val="003A3968"/>
    <w:rsid w:val="003A45C0"/>
    <w:rsid w:val="003A5D5D"/>
    <w:rsid w:val="003A5EAB"/>
    <w:rsid w:val="003A726D"/>
    <w:rsid w:val="003A744A"/>
    <w:rsid w:val="003B0C42"/>
    <w:rsid w:val="003B187E"/>
    <w:rsid w:val="003B270C"/>
    <w:rsid w:val="003B3CBC"/>
    <w:rsid w:val="003B4CDA"/>
    <w:rsid w:val="003C0325"/>
    <w:rsid w:val="003C08B0"/>
    <w:rsid w:val="003C0CA6"/>
    <w:rsid w:val="003C1BE7"/>
    <w:rsid w:val="003C2704"/>
    <w:rsid w:val="003C6075"/>
    <w:rsid w:val="003C65FC"/>
    <w:rsid w:val="003C6CA4"/>
    <w:rsid w:val="003C6D41"/>
    <w:rsid w:val="003C6FE9"/>
    <w:rsid w:val="003C7508"/>
    <w:rsid w:val="003C7815"/>
    <w:rsid w:val="003C79F9"/>
    <w:rsid w:val="003D14C6"/>
    <w:rsid w:val="003D159D"/>
    <w:rsid w:val="003D18B4"/>
    <w:rsid w:val="003D1EFA"/>
    <w:rsid w:val="003D3A48"/>
    <w:rsid w:val="003D4E37"/>
    <w:rsid w:val="003D501F"/>
    <w:rsid w:val="003E0166"/>
    <w:rsid w:val="003E28F1"/>
    <w:rsid w:val="003E3678"/>
    <w:rsid w:val="003E7115"/>
    <w:rsid w:val="003F07B9"/>
    <w:rsid w:val="003F189B"/>
    <w:rsid w:val="003F19B2"/>
    <w:rsid w:val="003F1BD9"/>
    <w:rsid w:val="003F3ABB"/>
    <w:rsid w:val="003F45C9"/>
    <w:rsid w:val="003F5BA0"/>
    <w:rsid w:val="003F7732"/>
    <w:rsid w:val="00401A29"/>
    <w:rsid w:val="00401D2C"/>
    <w:rsid w:val="004022AF"/>
    <w:rsid w:val="00402BA6"/>
    <w:rsid w:val="004039D9"/>
    <w:rsid w:val="004046CB"/>
    <w:rsid w:val="004055C2"/>
    <w:rsid w:val="00405AD2"/>
    <w:rsid w:val="00405C19"/>
    <w:rsid w:val="00407732"/>
    <w:rsid w:val="00407800"/>
    <w:rsid w:val="00407F8D"/>
    <w:rsid w:val="0041089F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4BB3"/>
    <w:rsid w:val="004158B7"/>
    <w:rsid w:val="004162B4"/>
    <w:rsid w:val="00416B1A"/>
    <w:rsid w:val="0042089F"/>
    <w:rsid w:val="00420B2C"/>
    <w:rsid w:val="00420CE0"/>
    <w:rsid w:val="00421405"/>
    <w:rsid w:val="00422806"/>
    <w:rsid w:val="004228BB"/>
    <w:rsid w:val="00422A1B"/>
    <w:rsid w:val="004233FB"/>
    <w:rsid w:val="00423ADD"/>
    <w:rsid w:val="00423DF9"/>
    <w:rsid w:val="00424C83"/>
    <w:rsid w:val="004274B7"/>
    <w:rsid w:val="004309B8"/>
    <w:rsid w:val="00430C99"/>
    <w:rsid w:val="0043119B"/>
    <w:rsid w:val="00431C72"/>
    <w:rsid w:val="00432C09"/>
    <w:rsid w:val="00433C31"/>
    <w:rsid w:val="00434897"/>
    <w:rsid w:val="00434A45"/>
    <w:rsid w:val="00434D07"/>
    <w:rsid w:val="00435B71"/>
    <w:rsid w:val="00435F43"/>
    <w:rsid w:val="00436FE2"/>
    <w:rsid w:val="00437390"/>
    <w:rsid w:val="00437466"/>
    <w:rsid w:val="004374E4"/>
    <w:rsid w:val="00437E70"/>
    <w:rsid w:val="00440C4B"/>
    <w:rsid w:val="0044145B"/>
    <w:rsid w:val="0044177C"/>
    <w:rsid w:val="00441B5E"/>
    <w:rsid w:val="004424C2"/>
    <w:rsid w:val="0044255A"/>
    <w:rsid w:val="00443E14"/>
    <w:rsid w:val="00443F45"/>
    <w:rsid w:val="00444C76"/>
    <w:rsid w:val="0044559C"/>
    <w:rsid w:val="0044594F"/>
    <w:rsid w:val="00446A73"/>
    <w:rsid w:val="00446E5A"/>
    <w:rsid w:val="0044720D"/>
    <w:rsid w:val="0044750C"/>
    <w:rsid w:val="0045023E"/>
    <w:rsid w:val="004504A7"/>
    <w:rsid w:val="0045087B"/>
    <w:rsid w:val="004517B2"/>
    <w:rsid w:val="00452150"/>
    <w:rsid w:val="0045307E"/>
    <w:rsid w:val="004532E4"/>
    <w:rsid w:val="004542B7"/>
    <w:rsid w:val="00454E0F"/>
    <w:rsid w:val="00454FA1"/>
    <w:rsid w:val="004558E2"/>
    <w:rsid w:val="00455D5B"/>
    <w:rsid w:val="004561FE"/>
    <w:rsid w:val="004574C7"/>
    <w:rsid w:val="00457676"/>
    <w:rsid w:val="00460C3A"/>
    <w:rsid w:val="00460D0C"/>
    <w:rsid w:val="00461808"/>
    <w:rsid w:val="00463E77"/>
    <w:rsid w:val="0046442C"/>
    <w:rsid w:val="004645A2"/>
    <w:rsid w:val="00466D93"/>
    <w:rsid w:val="0046780B"/>
    <w:rsid w:val="0047059E"/>
    <w:rsid w:val="00470B44"/>
    <w:rsid w:val="004711E6"/>
    <w:rsid w:val="00471928"/>
    <w:rsid w:val="00471CB3"/>
    <w:rsid w:val="004722D1"/>
    <w:rsid w:val="004728DB"/>
    <w:rsid w:val="00473C21"/>
    <w:rsid w:val="004759B2"/>
    <w:rsid w:val="004766B1"/>
    <w:rsid w:val="00476CBE"/>
    <w:rsid w:val="004777A8"/>
    <w:rsid w:val="00477820"/>
    <w:rsid w:val="0048070D"/>
    <w:rsid w:val="00480A0F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195A"/>
    <w:rsid w:val="00491D1E"/>
    <w:rsid w:val="00492281"/>
    <w:rsid w:val="004924D2"/>
    <w:rsid w:val="00492B7B"/>
    <w:rsid w:val="004933BE"/>
    <w:rsid w:val="00494FC8"/>
    <w:rsid w:val="00497A2C"/>
    <w:rsid w:val="004A0629"/>
    <w:rsid w:val="004A1F9A"/>
    <w:rsid w:val="004A271E"/>
    <w:rsid w:val="004A2F20"/>
    <w:rsid w:val="004A302A"/>
    <w:rsid w:val="004A39CC"/>
    <w:rsid w:val="004A3DE8"/>
    <w:rsid w:val="004A6A9F"/>
    <w:rsid w:val="004A6B73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6F73"/>
    <w:rsid w:val="004B721E"/>
    <w:rsid w:val="004B7FEF"/>
    <w:rsid w:val="004C0FD2"/>
    <w:rsid w:val="004C1AC3"/>
    <w:rsid w:val="004C2000"/>
    <w:rsid w:val="004C26A1"/>
    <w:rsid w:val="004C2B31"/>
    <w:rsid w:val="004C3EFB"/>
    <w:rsid w:val="004C509D"/>
    <w:rsid w:val="004C5859"/>
    <w:rsid w:val="004C5E6D"/>
    <w:rsid w:val="004C6707"/>
    <w:rsid w:val="004C6761"/>
    <w:rsid w:val="004C7DFA"/>
    <w:rsid w:val="004D10DB"/>
    <w:rsid w:val="004D15BD"/>
    <w:rsid w:val="004D20E9"/>
    <w:rsid w:val="004D3A2D"/>
    <w:rsid w:val="004D3A85"/>
    <w:rsid w:val="004D4299"/>
    <w:rsid w:val="004D4926"/>
    <w:rsid w:val="004D5E6C"/>
    <w:rsid w:val="004D66A8"/>
    <w:rsid w:val="004D707B"/>
    <w:rsid w:val="004D7814"/>
    <w:rsid w:val="004E001F"/>
    <w:rsid w:val="004E02B3"/>
    <w:rsid w:val="004E03BF"/>
    <w:rsid w:val="004E0C57"/>
    <w:rsid w:val="004E1274"/>
    <w:rsid w:val="004E295F"/>
    <w:rsid w:val="004E3002"/>
    <w:rsid w:val="004E3AAD"/>
    <w:rsid w:val="004E3E4D"/>
    <w:rsid w:val="004E598F"/>
    <w:rsid w:val="004E6449"/>
    <w:rsid w:val="004E66C7"/>
    <w:rsid w:val="004E735A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5003D3"/>
    <w:rsid w:val="00500F7E"/>
    <w:rsid w:val="00501E2E"/>
    <w:rsid w:val="00503155"/>
    <w:rsid w:val="00503FE2"/>
    <w:rsid w:val="005053CE"/>
    <w:rsid w:val="00505FDE"/>
    <w:rsid w:val="0050662B"/>
    <w:rsid w:val="00511479"/>
    <w:rsid w:val="00512575"/>
    <w:rsid w:val="005125A1"/>
    <w:rsid w:val="005125D1"/>
    <w:rsid w:val="00512FD8"/>
    <w:rsid w:val="0051517A"/>
    <w:rsid w:val="005153C3"/>
    <w:rsid w:val="00516FAE"/>
    <w:rsid w:val="0051795E"/>
    <w:rsid w:val="00520027"/>
    <w:rsid w:val="005203B0"/>
    <w:rsid w:val="00520DA5"/>
    <w:rsid w:val="005221F1"/>
    <w:rsid w:val="00522A24"/>
    <w:rsid w:val="0052364F"/>
    <w:rsid w:val="0052542D"/>
    <w:rsid w:val="00526D66"/>
    <w:rsid w:val="005274BB"/>
    <w:rsid w:val="00531EAE"/>
    <w:rsid w:val="005337A6"/>
    <w:rsid w:val="0053677E"/>
    <w:rsid w:val="00536F8B"/>
    <w:rsid w:val="00537207"/>
    <w:rsid w:val="0053744D"/>
    <w:rsid w:val="00537532"/>
    <w:rsid w:val="0054021A"/>
    <w:rsid w:val="005403BC"/>
    <w:rsid w:val="00540709"/>
    <w:rsid w:val="00540B75"/>
    <w:rsid w:val="00541382"/>
    <w:rsid w:val="00541F30"/>
    <w:rsid w:val="00543385"/>
    <w:rsid w:val="005436CF"/>
    <w:rsid w:val="00544064"/>
    <w:rsid w:val="00544D34"/>
    <w:rsid w:val="005462D9"/>
    <w:rsid w:val="00546466"/>
    <w:rsid w:val="00546514"/>
    <w:rsid w:val="0054655C"/>
    <w:rsid w:val="00546848"/>
    <w:rsid w:val="005469ED"/>
    <w:rsid w:val="005500CE"/>
    <w:rsid w:val="0055182C"/>
    <w:rsid w:val="00551ECE"/>
    <w:rsid w:val="00552613"/>
    <w:rsid w:val="005530A7"/>
    <w:rsid w:val="00553D47"/>
    <w:rsid w:val="00553EE4"/>
    <w:rsid w:val="005543BC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1CA"/>
    <w:rsid w:val="005612C6"/>
    <w:rsid w:val="005614AB"/>
    <w:rsid w:val="00562BBC"/>
    <w:rsid w:val="00563152"/>
    <w:rsid w:val="00564C3E"/>
    <w:rsid w:val="00564F89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77A"/>
    <w:rsid w:val="0057775F"/>
    <w:rsid w:val="0057792C"/>
    <w:rsid w:val="00577C58"/>
    <w:rsid w:val="00580D28"/>
    <w:rsid w:val="00581760"/>
    <w:rsid w:val="00582139"/>
    <w:rsid w:val="005839E4"/>
    <w:rsid w:val="00583D78"/>
    <w:rsid w:val="005844E6"/>
    <w:rsid w:val="0058694D"/>
    <w:rsid w:val="005873A6"/>
    <w:rsid w:val="0058770C"/>
    <w:rsid w:val="00587A04"/>
    <w:rsid w:val="00587BB5"/>
    <w:rsid w:val="00590092"/>
    <w:rsid w:val="005901B7"/>
    <w:rsid w:val="0059084F"/>
    <w:rsid w:val="00590B3B"/>
    <w:rsid w:val="00590BAB"/>
    <w:rsid w:val="00591830"/>
    <w:rsid w:val="005921AC"/>
    <w:rsid w:val="005937CF"/>
    <w:rsid w:val="0059425A"/>
    <w:rsid w:val="00594FA7"/>
    <w:rsid w:val="005954D3"/>
    <w:rsid w:val="00596C32"/>
    <w:rsid w:val="005A0084"/>
    <w:rsid w:val="005A0425"/>
    <w:rsid w:val="005A07E7"/>
    <w:rsid w:val="005A1CDE"/>
    <w:rsid w:val="005A279E"/>
    <w:rsid w:val="005A2920"/>
    <w:rsid w:val="005A3375"/>
    <w:rsid w:val="005A49A7"/>
    <w:rsid w:val="005A4C91"/>
    <w:rsid w:val="005A553E"/>
    <w:rsid w:val="005A5BB3"/>
    <w:rsid w:val="005A5E88"/>
    <w:rsid w:val="005A5F69"/>
    <w:rsid w:val="005A6F68"/>
    <w:rsid w:val="005B1377"/>
    <w:rsid w:val="005B15F3"/>
    <w:rsid w:val="005B377E"/>
    <w:rsid w:val="005B4B95"/>
    <w:rsid w:val="005B6846"/>
    <w:rsid w:val="005B6FBB"/>
    <w:rsid w:val="005B77DD"/>
    <w:rsid w:val="005B7CB3"/>
    <w:rsid w:val="005C020C"/>
    <w:rsid w:val="005C12EC"/>
    <w:rsid w:val="005C213B"/>
    <w:rsid w:val="005C23AE"/>
    <w:rsid w:val="005C26F3"/>
    <w:rsid w:val="005C29F9"/>
    <w:rsid w:val="005C392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E4E"/>
    <w:rsid w:val="005E0284"/>
    <w:rsid w:val="005E0E85"/>
    <w:rsid w:val="005E1410"/>
    <w:rsid w:val="005E1AEA"/>
    <w:rsid w:val="005E22EE"/>
    <w:rsid w:val="005E3AC9"/>
    <w:rsid w:val="005E54C2"/>
    <w:rsid w:val="005E721D"/>
    <w:rsid w:val="005E750B"/>
    <w:rsid w:val="005E758C"/>
    <w:rsid w:val="005E773F"/>
    <w:rsid w:val="005E7DC1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6E"/>
    <w:rsid w:val="006040DF"/>
    <w:rsid w:val="00604915"/>
    <w:rsid w:val="00604B22"/>
    <w:rsid w:val="00604D43"/>
    <w:rsid w:val="00605427"/>
    <w:rsid w:val="006055F9"/>
    <w:rsid w:val="00606FD2"/>
    <w:rsid w:val="00610AA7"/>
    <w:rsid w:val="006116D6"/>
    <w:rsid w:val="00611F2A"/>
    <w:rsid w:val="006130B6"/>
    <w:rsid w:val="00613E28"/>
    <w:rsid w:val="006152D6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3C1"/>
    <w:rsid w:val="00622FED"/>
    <w:rsid w:val="006238AD"/>
    <w:rsid w:val="00624AA0"/>
    <w:rsid w:val="00624EE5"/>
    <w:rsid w:val="00626786"/>
    <w:rsid w:val="00627770"/>
    <w:rsid w:val="006312DF"/>
    <w:rsid w:val="00632597"/>
    <w:rsid w:val="006327CC"/>
    <w:rsid w:val="00632BF0"/>
    <w:rsid w:val="006334B1"/>
    <w:rsid w:val="00633BFF"/>
    <w:rsid w:val="00633DE6"/>
    <w:rsid w:val="006341E7"/>
    <w:rsid w:val="006356CC"/>
    <w:rsid w:val="0063652F"/>
    <w:rsid w:val="006373DE"/>
    <w:rsid w:val="00637E57"/>
    <w:rsid w:val="006409AF"/>
    <w:rsid w:val="006417B7"/>
    <w:rsid w:val="00641FB9"/>
    <w:rsid w:val="00643CB9"/>
    <w:rsid w:val="00643F6F"/>
    <w:rsid w:val="006441A8"/>
    <w:rsid w:val="006447E7"/>
    <w:rsid w:val="00644D9B"/>
    <w:rsid w:val="00644FA8"/>
    <w:rsid w:val="00645C53"/>
    <w:rsid w:val="00646AAD"/>
    <w:rsid w:val="006473DF"/>
    <w:rsid w:val="006500A8"/>
    <w:rsid w:val="00650CCD"/>
    <w:rsid w:val="00650EFA"/>
    <w:rsid w:val="00650F4F"/>
    <w:rsid w:val="00652782"/>
    <w:rsid w:val="0065334D"/>
    <w:rsid w:val="00653AD7"/>
    <w:rsid w:val="00653E29"/>
    <w:rsid w:val="00654185"/>
    <w:rsid w:val="00654599"/>
    <w:rsid w:val="00654A03"/>
    <w:rsid w:val="0065528F"/>
    <w:rsid w:val="00656A25"/>
    <w:rsid w:val="00657F3F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301"/>
    <w:rsid w:val="00671CFF"/>
    <w:rsid w:val="006721DE"/>
    <w:rsid w:val="00672713"/>
    <w:rsid w:val="00673354"/>
    <w:rsid w:val="00674AB5"/>
    <w:rsid w:val="006757B0"/>
    <w:rsid w:val="00675EAA"/>
    <w:rsid w:val="0067678F"/>
    <w:rsid w:val="00676A60"/>
    <w:rsid w:val="00676C14"/>
    <w:rsid w:val="00676F99"/>
    <w:rsid w:val="0067704C"/>
    <w:rsid w:val="0067725E"/>
    <w:rsid w:val="006802FA"/>
    <w:rsid w:val="00680451"/>
    <w:rsid w:val="0068064D"/>
    <w:rsid w:val="00680ADE"/>
    <w:rsid w:val="00681301"/>
    <w:rsid w:val="00681A34"/>
    <w:rsid w:val="006823B5"/>
    <w:rsid w:val="0068281C"/>
    <w:rsid w:val="00682F32"/>
    <w:rsid w:val="00684141"/>
    <w:rsid w:val="00684662"/>
    <w:rsid w:val="00685497"/>
    <w:rsid w:val="0068560C"/>
    <w:rsid w:val="006863C6"/>
    <w:rsid w:val="00687284"/>
    <w:rsid w:val="00687AD7"/>
    <w:rsid w:val="00690531"/>
    <w:rsid w:val="00691EE8"/>
    <w:rsid w:val="0069239B"/>
    <w:rsid w:val="00692495"/>
    <w:rsid w:val="006937AF"/>
    <w:rsid w:val="006937FD"/>
    <w:rsid w:val="00694C96"/>
    <w:rsid w:val="00694EF7"/>
    <w:rsid w:val="00695FEB"/>
    <w:rsid w:val="00696340"/>
    <w:rsid w:val="006963E1"/>
    <w:rsid w:val="006966A1"/>
    <w:rsid w:val="00696A3E"/>
    <w:rsid w:val="00696C4E"/>
    <w:rsid w:val="0069752B"/>
    <w:rsid w:val="0069793D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0A41"/>
    <w:rsid w:val="006B1AC9"/>
    <w:rsid w:val="006B2C9D"/>
    <w:rsid w:val="006B40C2"/>
    <w:rsid w:val="006C086C"/>
    <w:rsid w:val="006C0A77"/>
    <w:rsid w:val="006C16AD"/>
    <w:rsid w:val="006C29EB"/>
    <w:rsid w:val="006C37FA"/>
    <w:rsid w:val="006C404A"/>
    <w:rsid w:val="006C5346"/>
    <w:rsid w:val="006C56DD"/>
    <w:rsid w:val="006C59B9"/>
    <w:rsid w:val="006C5CC0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39CE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E774C"/>
    <w:rsid w:val="006F0890"/>
    <w:rsid w:val="006F0B6E"/>
    <w:rsid w:val="006F0FA2"/>
    <w:rsid w:val="006F139A"/>
    <w:rsid w:val="006F2BF6"/>
    <w:rsid w:val="006F3651"/>
    <w:rsid w:val="006F36BC"/>
    <w:rsid w:val="006F3CA4"/>
    <w:rsid w:val="006F4DDD"/>
    <w:rsid w:val="006F4E75"/>
    <w:rsid w:val="006F5D8D"/>
    <w:rsid w:val="006F640B"/>
    <w:rsid w:val="006F6515"/>
    <w:rsid w:val="006F681D"/>
    <w:rsid w:val="006F6E36"/>
    <w:rsid w:val="006F7F03"/>
    <w:rsid w:val="007009B7"/>
    <w:rsid w:val="0070140F"/>
    <w:rsid w:val="00701919"/>
    <w:rsid w:val="00701D00"/>
    <w:rsid w:val="007039DD"/>
    <w:rsid w:val="00704DCE"/>
    <w:rsid w:val="00705452"/>
    <w:rsid w:val="00706CFE"/>
    <w:rsid w:val="00706D70"/>
    <w:rsid w:val="0071090A"/>
    <w:rsid w:val="00710D9C"/>
    <w:rsid w:val="0071252A"/>
    <w:rsid w:val="00712AFA"/>
    <w:rsid w:val="00713BD1"/>
    <w:rsid w:val="00713C5F"/>
    <w:rsid w:val="00713E5A"/>
    <w:rsid w:val="00714E61"/>
    <w:rsid w:val="00715045"/>
    <w:rsid w:val="007154EB"/>
    <w:rsid w:val="00715662"/>
    <w:rsid w:val="0071577A"/>
    <w:rsid w:val="00716A68"/>
    <w:rsid w:val="00716E0A"/>
    <w:rsid w:val="00717855"/>
    <w:rsid w:val="00720FAC"/>
    <w:rsid w:val="007210E8"/>
    <w:rsid w:val="00722BD2"/>
    <w:rsid w:val="00723A91"/>
    <w:rsid w:val="00724F7A"/>
    <w:rsid w:val="00725224"/>
    <w:rsid w:val="00725478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738B"/>
    <w:rsid w:val="007408DC"/>
    <w:rsid w:val="007414FD"/>
    <w:rsid w:val="007425A6"/>
    <w:rsid w:val="00743EDD"/>
    <w:rsid w:val="00744035"/>
    <w:rsid w:val="0074413F"/>
    <w:rsid w:val="00744433"/>
    <w:rsid w:val="007447AD"/>
    <w:rsid w:val="007449CA"/>
    <w:rsid w:val="00744B63"/>
    <w:rsid w:val="00745E2E"/>
    <w:rsid w:val="00746FE8"/>
    <w:rsid w:val="00751637"/>
    <w:rsid w:val="0075284A"/>
    <w:rsid w:val="00752AB2"/>
    <w:rsid w:val="00753A27"/>
    <w:rsid w:val="00754267"/>
    <w:rsid w:val="00755FD2"/>
    <w:rsid w:val="007563A3"/>
    <w:rsid w:val="007566BF"/>
    <w:rsid w:val="007567BD"/>
    <w:rsid w:val="00756E5B"/>
    <w:rsid w:val="00757277"/>
    <w:rsid w:val="007574A1"/>
    <w:rsid w:val="00757740"/>
    <w:rsid w:val="00761CAA"/>
    <w:rsid w:val="00761FBE"/>
    <w:rsid w:val="00762E84"/>
    <w:rsid w:val="00763483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2EAD"/>
    <w:rsid w:val="00775FC0"/>
    <w:rsid w:val="00776C24"/>
    <w:rsid w:val="0077715A"/>
    <w:rsid w:val="0077747C"/>
    <w:rsid w:val="007801F0"/>
    <w:rsid w:val="00780445"/>
    <w:rsid w:val="007835A2"/>
    <w:rsid w:val="00783CD1"/>
    <w:rsid w:val="00784F20"/>
    <w:rsid w:val="0078507E"/>
    <w:rsid w:val="007859AD"/>
    <w:rsid w:val="007865EF"/>
    <w:rsid w:val="00791628"/>
    <w:rsid w:val="007919DD"/>
    <w:rsid w:val="0079452A"/>
    <w:rsid w:val="00795446"/>
    <w:rsid w:val="00795C9F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7C5"/>
    <w:rsid w:val="007A4EBB"/>
    <w:rsid w:val="007A6875"/>
    <w:rsid w:val="007A6F74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1119"/>
    <w:rsid w:val="007D2A70"/>
    <w:rsid w:val="007D3173"/>
    <w:rsid w:val="007D3EDE"/>
    <w:rsid w:val="007D510F"/>
    <w:rsid w:val="007D5CBE"/>
    <w:rsid w:val="007D62C2"/>
    <w:rsid w:val="007D6707"/>
    <w:rsid w:val="007D68CE"/>
    <w:rsid w:val="007D7446"/>
    <w:rsid w:val="007D75C7"/>
    <w:rsid w:val="007D7713"/>
    <w:rsid w:val="007E0A56"/>
    <w:rsid w:val="007E0F6D"/>
    <w:rsid w:val="007E0FE7"/>
    <w:rsid w:val="007E220A"/>
    <w:rsid w:val="007E2B0E"/>
    <w:rsid w:val="007E3C44"/>
    <w:rsid w:val="007E3C7C"/>
    <w:rsid w:val="007E5BC3"/>
    <w:rsid w:val="007E5DD0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423F"/>
    <w:rsid w:val="007F4D32"/>
    <w:rsid w:val="007F5327"/>
    <w:rsid w:val="007F5F1E"/>
    <w:rsid w:val="007F77DD"/>
    <w:rsid w:val="00800555"/>
    <w:rsid w:val="008012CE"/>
    <w:rsid w:val="008015AC"/>
    <w:rsid w:val="00803219"/>
    <w:rsid w:val="00803B05"/>
    <w:rsid w:val="00805C7F"/>
    <w:rsid w:val="00805EF1"/>
    <w:rsid w:val="00806742"/>
    <w:rsid w:val="0081012C"/>
    <w:rsid w:val="00811219"/>
    <w:rsid w:val="0081178C"/>
    <w:rsid w:val="00811EB3"/>
    <w:rsid w:val="00812A57"/>
    <w:rsid w:val="00812E0E"/>
    <w:rsid w:val="008150BD"/>
    <w:rsid w:val="00815948"/>
    <w:rsid w:val="00816277"/>
    <w:rsid w:val="00816454"/>
    <w:rsid w:val="00816DCC"/>
    <w:rsid w:val="0082008B"/>
    <w:rsid w:val="0082039D"/>
    <w:rsid w:val="00820703"/>
    <w:rsid w:val="008212F1"/>
    <w:rsid w:val="00821A32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6C6C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4490"/>
    <w:rsid w:val="0085466B"/>
    <w:rsid w:val="00854889"/>
    <w:rsid w:val="008548E0"/>
    <w:rsid w:val="008557B3"/>
    <w:rsid w:val="008602C3"/>
    <w:rsid w:val="00860396"/>
    <w:rsid w:val="008607EF"/>
    <w:rsid w:val="00860C35"/>
    <w:rsid w:val="00861E77"/>
    <w:rsid w:val="00862103"/>
    <w:rsid w:val="00862511"/>
    <w:rsid w:val="00862F3A"/>
    <w:rsid w:val="00863CA4"/>
    <w:rsid w:val="008647D3"/>
    <w:rsid w:val="00865251"/>
    <w:rsid w:val="0086579B"/>
    <w:rsid w:val="008658DD"/>
    <w:rsid w:val="00865B98"/>
    <w:rsid w:val="008668F0"/>
    <w:rsid w:val="00866AA1"/>
    <w:rsid w:val="00870794"/>
    <w:rsid w:val="00870FFA"/>
    <w:rsid w:val="00871848"/>
    <w:rsid w:val="008719BF"/>
    <w:rsid w:val="0087264B"/>
    <w:rsid w:val="00872D9B"/>
    <w:rsid w:val="008733E7"/>
    <w:rsid w:val="00873750"/>
    <w:rsid w:val="00873EBA"/>
    <w:rsid w:val="0087517B"/>
    <w:rsid w:val="00875AFB"/>
    <w:rsid w:val="00880183"/>
    <w:rsid w:val="00880BB6"/>
    <w:rsid w:val="008814C3"/>
    <w:rsid w:val="008815A7"/>
    <w:rsid w:val="0088320C"/>
    <w:rsid w:val="00886130"/>
    <w:rsid w:val="008862BA"/>
    <w:rsid w:val="00886356"/>
    <w:rsid w:val="008868B7"/>
    <w:rsid w:val="0089043B"/>
    <w:rsid w:val="00891C94"/>
    <w:rsid w:val="008934BC"/>
    <w:rsid w:val="00893E31"/>
    <w:rsid w:val="00894383"/>
    <w:rsid w:val="00894C49"/>
    <w:rsid w:val="0089650D"/>
    <w:rsid w:val="0089678A"/>
    <w:rsid w:val="00896FC6"/>
    <w:rsid w:val="00897261"/>
    <w:rsid w:val="0089767F"/>
    <w:rsid w:val="008978A2"/>
    <w:rsid w:val="008A12E3"/>
    <w:rsid w:val="008A2BC4"/>
    <w:rsid w:val="008A2FA5"/>
    <w:rsid w:val="008A3226"/>
    <w:rsid w:val="008A33AB"/>
    <w:rsid w:val="008A3E7B"/>
    <w:rsid w:val="008A3F0E"/>
    <w:rsid w:val="008A67D3"/>
    <w:rsid w:val="008A726B"/>
    <w:rsid w:val="008A74B0"/>
    <w:rsid w:val="008B04FB"/>
    <w:rsid w:val="008B0E3F"/>
    <w:rsid w:val="008B16CB"/>
    <w:rsid w:val="008B17A3"/>
    <w:rsid w:val="008B1D75"/>
    <w:rsid w:val="008B2B78"/>
    <w:rsid w:val="008B2C34"/>
    <w:rsid w:val="008B2D03"/>
    <w:rsid w:val="008B42EF"/>
    <w:rsid w:val="008B4A7B"/>
    <w:rsid w:val="008B605C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6A3F"/>
    <w:rsid w:val="008C7000"/>
    <w:rsid w:val="008C7D98"/>
    <w:rsid w:val="008D196F"/>
    <w:rsid w:val="008D233F"/>
    <w:rsid w:val="008D2786"/>
    <w:rsid w:val="008D2A0A"/>
    <w:rsid w:val="008D2DC4"/>
    <w:rsid w:val="008D35CA"/>
    <w:rsid w:val="008D430D"/>
    <w:rsid w:val="008D47C7"/>
    <w:rsid w:val="008D73A2"/>
    <w:rsid w:val="008D73EA"/>
    <w:rsid w:val="008D7D0D"/>
    <w:rsid w:val="008E1713"/>
    <w:rsid w:val="008E1C92"/>
    <w:rsid w:val="008E2C67"/>
    <w:rsid w:val="008E3779"/>
    <w:rsid w:val="008E3970"/>
    <w:rsid w:val="008E45AD"/>
    <w:rsid w:val="008E5600"/>
    <w:rsid w:val="008E705D"/>
    <w:rsid w:val="008E78B3"/>
    <w:rsid w:val="008F0421"/>
    <w:rsid w:val="008F0593"/>
    <w:rsid w:val="008F11CB"/>
    <w:rsid w:val="008F238A"/>
    <w:rsid w:val="008F3A76"/>
    <w:rsid w:val="008F3F80"/>
    <w:rsid w:val="008F49DA"/>
    <w:rsid w:val="008F5D63"/>
    <w:rsid w:val="008F75C1"/>
    <w:rsid w:val="0090050D"/>
    <w:rsid w:val="009026F7"/>
    <w:rsid w:val="009032A0"/>
    <w:rsid w:val="00903AAE"/>
    <w:rsid w:val="00904F58"/>
    <w:rsid w:val="0090588C"/>
    <w:rsid w:val="0090645E"/>
    <w:rsid w:val="009069B0"/>
    <w:rsid w:val="00907CF8"/>
    <w:rsid w:val="00907F0B"/>
    <w:rsid w:val="009108D0"/>
    <w:rsid w:val="00910ABE"/>
    <w:rsid w:val="00912B7C"/>
    <w:rsid w:val="00913CBC"/>
    <w:rsid w:val="00913F41"/>
    <w:rsid w:val="009144CE"/>
    <w:rsid w:val="00914945"/>
    <w:rsid w:val="00915006"/>
    <w:rsid w:val="0091623A"/>
    <w:rsid w:val="0091719F"/>
    <w:rsid w:val="009200B1"/>
    <w:rsid w:val="009200B7"/>
    <w:rsid w:val="0092057C"/>
    <w:rsid w:val="00920DF7"/>
    <w:rsid w:val="0092139E"/>
    <w:rsid w:val="00921422"/>
    <w:rsid w:val="00921E2E"/>
    <w:rsid w:val="00922C2C"/>
    <w:rsid w:val="0092309C"/>
    <w:rsid w:val="0092318B"/>
    <w:rsid w:val="0092402C"/>
    <w:rsid w:val="009264DA"/>
    <w:rsid w:val="00931C31"/>
    <w:rsid w:val="009332A8"/>
    <w:rsid w:val="00934431"/>
    <w:rsid w:val="00934CD2"/>
    <w:rsid w:val="00935200"/>
    <w:rsid w:val="009357DA"/>
    <w:rsid w:val="00935B4D"/>
    <w:rsid w:val="0093691E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5EF1"/>
    <w:rsid w:val="00946A85"/>
    <w:rsid w:val="009478D2"/>
    <w:rsid w:val="00951A0D"/>
    <w:rsid w:val="00951CC7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1D1E"/>
    <w:rsid w:val="00962C00"/>
    <w:rsid w:val="00962C2D"/>
    <w:rsid w:val="0096312E"/>
    <w:rsid w:val="00963732"/>
    <w:rsid w:val="009663CB"/>
    <w:rsid w:val="00967A80"/>
    <w:rsid w:val="009711E3"/>
    <w:rsid w:val="00971AF9"/>
    <w:rsid w:val="0097238C"/>
    <w:rsid w:val="00972AAF"/>
    <w:rsid w:val="00973724"/>
    <w:rsid w:val="00973FCD"/>
    <w:rsid w:val="00974638"/>
    <w:rsid w:val="00976C49"/>
    <w:rsid w:val="0097705B"/>
    <w:rsid w:val="0097726D"/>
    <w:rsid w:val="009778FD"/>
    <w:rsid w:val="009823DC"/>
    <w:rsid w:val="00984D94"/>
    <w:rsid w:val="009854F5"/>
    <w:rsid w:val="00985F46"/>
    <w:rsid w:val="009862DE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182"/>
    <w:rsid w:val="00994AB1"/>
    <w:rsid w:val="00994D31"/>
    <w:rsid w:val="0099510E"/>
    <w:rsid w:val="00995C60"/>
    <w:rsid w:val="00995E8A"/>
    <w:rsid w:val="0099605C"/>
    <w:rsid w:val="00996734"/>
    <w:rsid w:val="00997964"/>
    <w:rsid w:val="009A085A"/>
    <w:rsid w:val="009A1F58"/>
    <w:rsid w:val="009A22ED"/>
    <w:rsid w:val="009A2A67"/>
    <w:rsid w:val="009A317B"/>
    <w:rsid w:val="009A3D80"/>
    <w:rsid w:val="009A4AA5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3AB"/>
    <w:rsid w:val="009B3A38"/>
    <w:rsid w:val="009B3DEA"/>
    <w:rsid w:val="009B3ECF"/>
    <w:rsid w:val="009B4458"/>
    <w:rsid w:val="009B4849"/>
    <w:rsid w:val="009B48D1"/>
    <w:rsid w:val="009B4C51"/>
    <w:rsid w:val="009B4E31"/>
    <w:rsid w:val="009B59A4"/>
    <w:rsid w:val="009B64F9"/>
    <w:rsid w:val="009C0AA1"/>
    <w:rsid w:val="009C1FA1"/>
    <w:rsid w:val="009C39A7"/>
    <w:rsid w:val="009C493F"/>
    <w:rsid w:val="009C66CA"/>
    <w:rsid w:val="009D10AA"/>
    <w:rsid w:val="009D11A1"/>
    <w:rsid w:val="009D21BF"/>
    <w:rsid w:val="009D2410"/>
    <w:rsid w:val="009D2978"/>
    <w:rsid w:val="009D59EA"/>
    <w:rsid w:val="009D5F8C"/>
    <w:rsid w:val="009D6417"/>
    <w:rsid w:val="009D7A8D"/>
    <w:rsid w:val="009E000B"/>
    <w:rsid w:val="009E0644"/>
    <w:rsid w:val="009E0729"/>
    <w:rsid w:val="009E1915"/>
    <w:rsid w:val="009E2BEA"/>
    <w:rsid w:val="009E3F0E"/>
    <w:rsid w:val="009E583D"/>
    <w:rsid w:val="009E593D"/>
    <w:rsid w:val="009E59B6"/>
    <w:rsid w:val="009E64C0"/>
    <w:rsid w:val="009E6509"/>
    <w:rsid w:val="009E6880"/>
    <w:rsid w:val="009E7114"/>
    <w:rsid w:val="009E7DBC"/>
    <w:rsid w:val="009F145E"/>
    <w:rsid w:val="009F15A6"/>
    <w:rsid w:val="009F1E90"/>
    <w:rsid w:val="009F2DB2"/>
    <w:rsid w:val="009F3523"/>
    <w:rsid w:val="009F37C8"/>
    <w:rsid w:val="009F4450"/>
    <w:rsid w:val="009F4EC8"/>
    <w:rsid w:val="009F541A"/>
    <w:rsid w:val="009F545C"/>
    <w:rsid w:val="009F57D4"/>
    <w:rsid w:val="009F6881"/>
    <w:rsid w:val="009F750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5419"/>
    <w:rsid w:val="00A06244"/>
    <w:rsid w:val="00A07029"/>
    <w:rsid w:val="00A07FE1"/>
    <w:rsid w:val="00A1013E"/>
    <w:rsid w:val="00A111D0"/>
    <w:rsid w:val="00A11224"/>
    <w:rsid w:val="00A11FEB"/>
    <w:rsid w:val="00A120B5"/>
    <w:rsid w:val="00A13243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E1D"/>
    <w:rsid w:val="00A2456D"/>
    <w:rsid w:val="00A25470"/>
    <w:rsid w:val="00A27869"/>
    <w:rsid w:val="00A30AB2"/>
    <w:rsid w:val="00A31072"/>
    <w:rsid w:val="00A31374"/>
    <w:rsid w:val="00A3184A"/>
    <w:rsid w:val="00A31C4D"/>
    <w:rsid w:val="00A32246"/>
    <w:rsid w:val="00A327E9"/>
    <w:rsid w:val="00A32E2F"/>
    <w:rsid w:val="00A33051"/>
    <w:rsid w:val="00A33C26"/>
    <w:rsid w:val="00A33C94"/>
    <w:rsid w:val="00A33DE0"/>
    <w:rsid w:val="00A34CEB"/>
    <w:rsid w:val="00A353D2"/>
    <w:rsid w:val="00A355FE"/>
    <w:rsid w:val="00A35B7C"/>
    <w:rsid w:val="00A36413"/>
    <w:rsid w:val="00A366C0"/>
    <w:rsid w:val="00A36D4C"/>
    <w:rsid w:val="00A40C40"/>
    <w:rsid w:val="00A40CEA"/>
    <w:rsid w:val="00A415EF"/>
    <w:rsid w:val="00A41A0B"/>
    <w:rsid w:val="00A42A09"/>
    <w:rsid w:val="00A430AA"/>
    <w:rsid w:val="00A437D1"/>
    <w:rsid w:val="00A43A62"/>
    <w:rsid w:val="00A44AE6"/>
    <w:rsid w:val="00A4532E"/>
    <w:rsid w:val="00A45E0C"/>
    <w:rsid w:val="00A47936"/>
    <w:rsid w:val="00A47EDE"/>
    <w:rsid w:val="00A50979"/>
    <w:rsid w:val="00A50FF0"/>
    <w:rsid w:val="00A52417"/>
    <w:rsid w:val="00A52703"/>
    <w:rsid w:val="00A52E08"/>
    <w:rsid w:val="00A5321C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714"/>
    <w:rsid w:val="00A747F1"/>
    <w:rsid w:val="00A74ED3"/>
    <w:rsid w:val="00A75AFF"/>
    <w:rsid w:val="00A76751"/>
    <w:rsid w:val="00A8057F"/>
    <w:rsid w:val="00A80AC9"/>
    <w:rsid w:val="00A81E82"/>
    <w:rsid w:val="00A81F23"/>
    <w:rsid w:val="00A82031"/>
    <w:rsid w:val="00A833B1"/>
    <w:rsid w:val="00A841BD"/>
    <w:rsid w:val="00A87630"/>
    <w:rsid w:val="00A907BE"/>
    <w:rsid w:val="00A91385"/>
    <w:rsid w:val="00A92241"/>
    <w:rsid w:val="00A92895"/>
    <w:rsid w:val="00A93648"/>
    <w:rsid w:val="00A93D40"/>
    <w:rsid w:val="00A93FCE"/>
    <w:rsid w:val="00A950F1"/>
    <w:rsid w:val="00A95BB6"/>
    <w:rsid w:val="00A9731E"/>
    <w:rsid w:val="00A97CD3"/>
    <w:rsid w:val="00AA1886"/>
    <w:rsid w:val="00AA1DC7"/>
    <w:rsid w:val="00AA1F4A"/>
    <w:rsid w:val="00AA2A41"/>
    <w:rsid w:val="00AA371F"/>
    <w:rsid w:val="00AA3B8A"/>
    <w:rsid w:val="00AA45B2"/>
    <w:rsid w:val="00AA71E0"/>
    <w:rsid w:val="00AA7DDB"/>
    <w:rsid w:val="00AB0359"/>
    <w:rsid w:val="00AB0C5F"/>
    <w:rsid w:val="00AB2CC0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0A3"/>
    <w:rsid w:val="00AD07AC"/>
    <w:rsid w:val="00AD0ADE"/>
    <w:rsid w:val="00AD11CB"/>
    <w:rsid w:val="00AD2E56"/>
    <w:rsid w:val="00AD33B3"/>
    <w:rsid w:val="00AD340B"/>
    <w:rsid w:val="00AD34CD"/>
    <w:rsid w:val="00AD38DB"/>
    <w:rsid w:val="00AD43B8"/>
    <w:rsid w:val="00AD46FD"/>
    <w:rsid w:val="00AD4B62"/>
    <w:rsid w:val="00AD4DD5"/>
    <w:rsid w:val="00AD5139"/>
    <w:rsid w:val="00AE0FC4"/>
    <w:rsid w:val="00AE17BC"/>
    <w:rsid w:val="00AE1DBE"/>
    <w:rsid w:val="00AE20D2"/>
    <w:rsid w:val="00AE2509"/>
    <w:rsid w:val="00AE2E38"/>
    <w:rsid w:val="00AE3C89"/>
    <w:rsid w:val="00AE4043"/>
    <w:rsid w:val="00AE46CC"/>
    <w:rsid w:val="00AE5285"/>
    <w:rsid w:val="00AE5474"/>
    <w:rsid w:val="00AE61C0"/>
    <w:rsid w:val="00AE6A27"/>
    <w:rsid w:val="00AE7B18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81"/>
    <w:rsid w:val="00B01E0E"/>
    <w:rsid w:val="00B02736"/>
    <w:rsid w:val="00B02A0A"/>
    <w:rsid w:val="00B03628"/>
    <w:rsid w:val="00B03BE2"/>
    <w:rsid w:val="00B05414"/>
    <w:rsid w:val="00B0547C"/>
    <w:rsid w:val="00B057B4"/>
    <w:rsid w:val="00B05881"/>
    <w:rsid w:val="00B05C1E"/>
    <w:rsid w:val="00B06215"/>
    <w:rsid w:val="00B07B4B"/>
    <w:rsid w:val="00B07B95"/>
    <w:rsid w:val="00B1050B"/>
    <w:rsid w:val="00B122E1"/>
    <w:rsid w:val="00B138E9"/>
    <w:rsid w:val="00B15784"/>
    <w:rsid w:val="00B166D2"/>
    <w:rsid w:val="00B16B47"/>
    <w:rsid w:val="00B16C11"/>
    <w:rsid w:val="00B200A4"/>
    <w:rsid w:val="00B22016"/>
    <w:rsid w:val="00B22120"/>
    <w:rsid w:val="00B2574D"/>
    <w:rsid w:val="00B25B52"/>
    <w:rsid w:val="00B25E06"/>
    <w:rsid w:val="00B2757F"/>
    <w:rsid w:val="00B2771A"/>
    <w:rsid w:val="00B3082D"/>
    <w:rsid w:val="00B30A2F"/>
    <w:rsid w:val="00B3392E"/>
    <w:rsid w:val="00B359CA"/>
    <w:rsid w:val="00B35D58"/>
    <w:rsid w:val="00B41A03"/>
    <w:rsid w:val="00B45BA0"/>
    <w:rsid w:val="00B46361"/>
    <w:rsid w:val="00B46BC3"/>
    <w:rsid w:val="00B51770"/>
    <w:rsid w:val="00B51D70"/>
    <w:rsid w:val="00B528DE"/>
    <w:rsid w:val="00B538EF"/>
    <w:rsid w:val="00B53E26"/>
    <w:rsid w:val="00B54D1C"/>
    <w:rsid w:val="00B55AB5"/>
    <w:rsid w:val="00B55FC3"/>
    <w:rsid w:val="00B56B78"/>
    <w:rsid w:val="00B60941"/>
    <w:rsid w:val="00B60988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1F48"/>
    <w:rsid w:val="00B72B85"/>
    <w:rsid w:val="00B743A7"/>
    <w:rsid w:val="00B7482F"/>
    <w:rsid w:val="00B7566C"/>
    <w:rsid w:val="00B762A8"/>
    <w:rsid w:val="00B768FE"/>
    <w:rsid w:val="00B7717F"/>
    <w:rsid w:val="00B80681"/>
    <w:rsid w:val="00B80ED6"/>
    <w:rsid w:val="00B82A53"/>
    <w:rsid w:val="00B8356E"/>
    <w:rsid w:val="00B838F0"/>
    <w:rsid w:val="00B83A2A"/>
    <w:rsid w:val="00B841E2"/>
    <w:rsid w:val="00B85632"/>
    <w:rsid w:val="00B863E3"/>
    <w:rsid w:val="00B86708"/>
    <w:rsid w:val="00B871C5"/>
    <w:rsid w:val="00B874E6"/>
    <w:rsid w:val="00B879D4"/>
    <w:rsid w:val="00B87B5D"/>
    <w:rsid w:val="00B91816"/>
    <w:rsid w:val="00B92D12"/>
    <w:rsid w:val="00B92E0B"/>
    <w:rsid w:val="00B948D1"/>
    <w:rsid w:val="00B94E1F"/>
    <w:rsid w:val="00B95F63"/>
    <w:rsid w:val="00B97237"/>
    <w:rsid w:val="00B97F2F"/>
    <w:rsid w:val="00BA07D6"/>
    <w:rsid w:val="00BA0F11"/>
    <w:rsid w:val="00BA1C2C"/>
    <w:rsid w:val="00BA2EBE"/>
    <w:rsid w:val="00BA3224"/>
    <w:rsid w:val="00BA545F"/>
    <w:rsid w:val="00BA7D5D"/>
    <w:rsid w:val="00BB0600"/>
    <w:rsid w:val="00BB06DE"/>
    <w:rsid w:val="00BB0D59"/>
    <w:rsid w:val="00BB143C"/>
    <w:rsid w:val="00BB17D7"/>
    <w:rsid w:val="00BB2057"/>
    <w:rsid w:val="00BB3572"/>
    <w:rsid w:val="00BB44A6"/>
    <w:rsid w:val="00BB4D8D"/>
    <w:rsid w:val="00BB5D5A"/>
    <w:rsid w:val="00BB6E9D"/>
    <w:rsid w:val="00BC1D96"/>
    <w:rsid w:val="00BC3BBA"/>
    <w:rsid w:val="00BC493D"/>
    <w:rsid w:val="00BC4C6F"/>
    <w:rsid w:val="00BC50B4"/>
    <w:rsid w:val="00BC5901"/>
    <w:rsid w:val="00BC6768"/>
    <w:rsid w:val="00BC6810"/>
    <w:rsid w:val="00BC6A1E"/>
    <w:rsid w:val="00BC7811"/>
    <w:rsid w:val="00BC7B25"/>
    <w:rsid w:val="00BD03B8"/>
    <w:rsid w:val="00BD17F1"/>
    <w:rsid w:val="00BD22B8"/>
    <w:rsid w:val="00BD29A0"/>
    <w:rsid w:val="00BD38FC"/>
    <w:rsid w:val="00BD3B74"/>
    <w:rsid w:val="00BD419D"/>
    <w:rsid w:val="00BD4238"/>
    <w:rsid w:val="00BD5B06"/>
    <w:rsid w:val="00BE07CE"/>
    <w:rsid w:val="00BE0BCC"/>
    <w:rsid w:val="00BE0D09"/>
    <w:rsid w:val="00BE136F"/>
    <w:rsid w:val="00BE1B46"/>
    <w:rsid w:val="00BE1BC7"/>
    <w:rsid w:val="00BE2220"/>
    <w:rsid w:val="00BE2F39"/>
    <w:rsid w:val="00BE31C1"/>
    <w:rsid w:val="00BE3209"/>
    <w:rsid w:val="00BE3AD6"/>
    <w:rsid w:val="00BE51FE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3283"/>
    <w:rsid w:val="00BF3342"/>
    <w:rsid w:val="00BF41AF"/>
    <w:rsid w:val="00BF42E3"/>
    <w:rsid w:val="00BF5551"/>
    <w:rsid w:val="00BF5F42"/>
    <w:rsid w:val="00BF617B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6283"/>
    <w:rsid w:val="00C11334"/>
    <w:rsid w:val="00C11E42"/>
    <w:rsid w:val="00C120DD"/>
    <w:rsid w:val="00C125FE"/>
    <w:rsid w:val="00C12718"/>
    <w:rsid w:val="00C1291B"/>
    <w:rsid w:val="00C139C6"/>
    <w:rsid w:val="00C14963"/>
    <w:rsid w:val="00C16316"/>
    <w:rsid w:val="00C163D5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33F7"/>
    <w:rsid w:val="00C24800"/>
    <w:rsid w:val="00C25F81"/>
    <w:rsid w:val="00C26497"/>
    <w:rsid w:val="00C31654"/>
    <w:rsid w:val="00C32A8F"/>
    <w:rsid w:val="00C32DFF"/>
    <w:rsid w:val="00C33FEE"/>
    <w:rsid w:val="00C3418A"/>
    <w:rsid w:val="00C34782"/>
    <w:rsid w:val="00C350D3"/>
    <w:rsid w:val="00C35937"/>
    <w:rsid w:val="00C35C9B"/>
    <w:rsid w:val="00C364BF"/>
    <w:rsid w:val="00C36DF8"/>
    <w:rsid w:val="00C37556"/>
    <w:rsid w:val="00C37C6F"/>
    <w:rsid w:val="00C4089B"/>
    <w:rsid w:val="00C4251F"/>
    <w:rsid w:val="00C43DA2"/>
    <w:rsid w:val="00C45BE6"/>
    <w:rsid w:val="00C46EED"/>
    <w:rsid w:val="00C50074"/>
    <w:rsid w:val="00C51ABE"/>
    <w:rsid w:val="00C52205"/>
    <w:rsid w:val="00C5220A"/>
    <w:rsid w:val="00C524BB"/>
    <w:rsid w:val="00C52A03"/>
    <w:rsid w:val="00C54FA3"/>
    <w:rsid w:val="00C55078"/>
    <w:rsid w:val="00C55186"/>
    <w:rsid w:val="00C554A3"/>
    <w:rsid w:val="00C566F9"/>
    <w:rsid w:val="00C56A85"/>
    <w:rsid w:val="00C570AA"/>
    <w:rsid w:val="00C6101E"/>
    <w:rsid w:val="00C611D1"/>
    <w:rsid w:val="00C61F87"/>
    <w:rsid w:val="00C62485"/>
    <w:rsid w:val="00C628B5"/>
    <w:rsid w:val="00C633CE"/>
    <w:rsid w:val="00C63D31"/>
    <w:rsid w:val="00C64ABB"/>
    <w:rsid w:val="00C652FA"/>
    <w:rsid w:val="00C6545D"/>
    <w:rsid w:val="00C660E3"/>
    <w:rsid w:val="00C6675A"/>
    <w:rsid w:val="00C674A3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9CF"/>
    <w:rsid w:val="00C84AE5"/>
    <w:rsid w:val="00C84C56"/>
    <w:rsid w:val="00C8532C"/>
    <w:rsid w:val="00C85465"/>
    <w:rsid w:val="00C85834"/>
    <w:rsid w:val="00C862D6"/>
    <w:rsid w:val="00C86F43"/>
    <w:rsid w:val="00C90907"/>
    <w:rsid w:val="00C91818"/>
    <w:rsid w:val="00C929C3"/>
    <w:rsid w:val="00C94184"/>
    <w:rsid w:val="00C945A1"/>
    <w:rsid w:val="00C9563D"/>
    <w:rsid w:val="00C9618C"/>
    <w:rsid w:val="00C96357"/>
    <w:rsid w:val="00C97060"/>
    <w:rsid w:val="00C97133"/>
    <w:rsid w:val="00C97D05"/>
    <w:rsid w:val="00CA08BC"/>
    <w:rsid w:val="00CA2114"/>
    <w:rsid w:val="00CA45A0"/>
    <w:rsid w:val="00CA4A6B"/>
    <w:rsid w:val="00CA60C6"/>
    <w:rsid w:val="00CA72E4"/>
    <w:rsid w:val="00CA7DB4"/>
    <w:rsid w:val="00CB0871"/>
    <w:rsid w:val="00CB11D7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28B6"/>
    <w:rsid w:val="00CC3007"/>
    <w:rsid w:val="00CC3399"/>
    <w:rsid w:val="00CC3B69"/>
    <w:rsid w:val="00CC4224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C7FF3"/>
    <w:rsid w:val="00CD0290"/>
    <w:rsid w:val="00CD03BA"/>
    <w:rsid w:val="00CD36D9"/>
    <w:rsid w:val="00CD4E10"/>
    <w:rsid w:val="00CD6284"/>
    <w:rsid w:val="00CD7094"/>
    <w:rsid w:val="00CD7D3E"/>
    <w:rsid w:val="00CD7F86"/>
    <w:rsid w:val="00CE050F"/>
    <w:rsid w:val="00CE0ECD"/>
    <w:rsid w:val="00CE15BC"/>
    <w:rsid w:val="00CE2361"/>
    <w:rsid w:val="00CE2BEA"/>
    <w:rsid w:val="00CE2C23"/>
    <w:rsid w:val="00CE3499"/>
    <w:rsid w:val="00CE5BD8"/>
    <w:rsid w:val="00CE7DBF"/>
    <w:rsid w:val="00CF1E53"/>
    <w:rsid w:val="00CF2A00"/>
    <w:rsid w:val="00CF2BEB"/>
    <w:rsid w:val="00CF42E8"/>
    <w:rsid w:val="00CF48E3"/>
    <w:rsid w:val="00CF661A"/>
    <w:rsid w:val="00CF7C0D"/>
    <w:rsid w:val="00CF7F44"/>
    <w:rsid w:val="00D00150"/>
    <w:rsid w:val="00D01294"/>
    <w:rsid w:val="00D01A30"/>
    <w:rsid w:val="00D03078"/>
    <w:rsid w:val="00D04A5C"/>
    <w:rsid w:val="00D05B5C"/>
    <w:rsid w:val="00D07BBD"/>
    <w:rsid w:val="00D07F08"/>
    <w:rsid w:val="00D07FE7"/>
    <w:rsid w:val="00D105C1"/>
    <w:rsid w:val="00D10AEC"/>
    <w:rsid w:val="00D11A51"/>
    <w:rsid w:val="00D11C44"/>
    <w:rsid w:val="00D129CA"/>
    <w:rsid w:val="00D12B36"/>
    <w:rsid w:val="00D15774"/>
    <w:rsid w:val="00D15FF0"/>
    <w:rsid w:val="00D17577"/>
    <w:rsid w:val="00D175FB"/>
    <w:rsid w:val="00D178EB"/>
    <w:rsid w:val="00D2142A"/>
    <w:rsid w:val="00D236F7"/>
    <w:rsid w:val="00D23D0F"/>
    <w:rsid w:val="00D240BD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6723"/>
    <w:rsid w:val="00D37AA8"/>
    <w:rsid w:val="00D40C9E"/>
    <w:rsid w:val="00D40F66"/>
    <w:rsid w:val="00D42F4C"/>
    <w:rsid w:val="00D43AFA"/>
    <w:rsid w:val="00D443AC"/>
    <w:rsid w:val="00D447D4"/>
    <w:rsid w:val="00D45140"/>
    <w:rsid w:val="00D46422"/>
    <w:rsid w:val="00D50A6A"/>
    <w:rsid w:val="00D50B72"/>
    <w:rsid w:val="00D5151C"/>
    <w:rsid w:val="00D51571"/>
    <w:rsid w:val="00D51E46"/>
    <w:rsid w:val="00D5289D"/>
    <w:rsid w:val="00D52E25"/>
    <w:rsid w:val="00D54197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0BC"/>
    <w:rsid w:val="00D673AD"/>
    <w:rsid w:val="00D67D40"/>
    <w:rsid w:val="00D70299"/>
    <w:rsid w:val="00D70870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6F2B"/>
    <w:rsid w:val="00D872E1"/>
    <w:rsid w:val="00D878EF"/>
    <w:rsid w:val="00D90EB1"/>
    <w:rsid w:val="00D91980"/>
    <w:rsid w:val="00D92A39"/>
    <w:rsid w:val="00D93083"/>
    <w:rsid w:val="00D93526"/>
    <w:rsid w:val="00D9494A"/>
    <w:rsid w:val="00D94B99"/>
    <w:rsid w:val="00D94DF0"/>
    <w:rsid w:val="00D95805"/>
    <w:rsid w:val="00D963EF"/>
    <w:rsid w:val="00D96D5D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0E1D"/>
    <w:rsid w:val="00DB1226"/>
    <w:rsid w:val="00DB203F"/>
    <w:rsid w:val="00DB2104"/>
    <w:rsid w:val="00DB230F"/>
    <w:rsid w:val="00DB333D"/>
    <w:rsid w:val="00DB3D40"/>
    <w:rsid w:val="00DB674B"/>
    <w:rsid w:val="00DB7088"/>
    <w:rsid w:val="00DC02EB"/>
    <w:rsid w:val="00DC1366"/>
    <w:rsid w:val="00DC1D92"/>
    <w:rsid w:val="00DC1F4B"/>
    <w:rsid w:val="00DC31BE"/>
    <w:rsid w:val="00DC38A0"/>
    <w:rsid w:val="00DC4AD8"/>
    <w:rsid w:val="00DC6231"/>
    <w:rsid w:val="00DD149F"/>
    <w:rsid w:val="00DD1636"/>
    <w:rsid w:val="00DD1AD3"/>
    <w:rsid w:val="00DD274C"/>
    <w:rsid w:val="00DD2A53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19C"/>
    <w:rsid w:val="00DE0A86"/>
    <w:rsid w:val="00DE1476"/>
    <w:rsid w:val="00DE33B1"/>
    <w:rsid w:val="00DE3451"/>
    <w:rsid w:val="00DE42B8"/>
    <w:rsid w:val="00DE4D24"/>
    <w:rsid w:val="00DE573C"/>
    <w:rsid w:val="00DE5ED2"/>
    <w:rsid w:val="00DE6754"/>
    <w:rsid w:val="00DE7286"/>
    <w:rsid w:val="00DE7DC3"/>
    <w:rsid w:val="00DF0337"/>
    <w:rsid w:val="00DF282E"/>
    <w:rsid w:val="00DF3130"/>
    <w:rsid w:val="00DF4822"/>
    <w:rsid w:val="00DF57CC"/>
    <w:rsid w:val="00DF6655"/>
    <w:rsid w:val="00DF6DA4"/>
    <w:rsid w:val="00DF6EF3"/>
    <w:rsid w:val="00DF7F28"/>
    <w:rsid w:val="00E00013"/>
    <w:rsid w:val="00E000F7"/>
    <w:rsid w:val="00E006CE"/>
    <w:rsid w:val="00E008EE"/>
    <w:rsid w:val="00E01267"/>
    <w:rsid w:val="00E0147C"/>
    <w:rsid w:val="00E02C5D"/>
    <w:rsid w:val="00E0329B"/>
    <w:rsid w:val="00E0520E"/>
    <w:rsid w:val="00E05BEA"/>
    <w:rsid w:val="00E06066"/>
    <w:rsid w:val="00E06191"/>
    <w:rsid w:val="00E068A9"/>
    <w:rsid w:val="00E06D7C"/>
    <w:rsid w:val="00E07192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4DB4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220"/>
    <w:rsid w:val="00E35EFC"/>
    <w:rsid w:val="00E36071"/>
    <w:rsid w:val="00E37B47"/>
    <w:rsid w:val="00E405B4"/>
    <w:rsid w:val="00E41775"/>
    <w:rsid w:val="00E41967"/>
    <w:rsid w:val="00E42025"/>
    <w:rsid w:val="00E42EC5"/>
    <w:rsid w:val="00E43D98"/>
    <w:rsid w:val="00E451CC"/>
    <w:rsid w:val="00E454C3"/>
    <w:rsid w:val="00E45C82"/>
    <w:rsid w:val="00E461B3"/>
    <w:rsid w:val="00E50994"/>
    <w:rsid w:val="00E51396"/>
    <w:rsid w:val="00E51BB6"/>
    <w:rsid w:val="00E5221B"/>
    <w:rsid w:val="00E52D37"/>
    <w:rsid w:val="00E52DCD"/>
    <w:rsid w:val="00E53F01"/>
    <w:rsid w:val="00E547F4"/>
    <w:rsid w:val="00E54EE0"/>
    <w:rsid w:val="00E567C4"/>
    <w:rsid w:val="00E56CD7"/>
    <w:rsid w:val="00E571B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CD9"/>
    <w:rsid w:val="00E70197"/>
    <w:rsid w:val="00E70BC1"/>
    <w:rsid w:val="00E70BC7"/>
    <w:rsid w:val="00E74F4F"/>
    <w:rsid w:val="00E756CC"/>
    <w:rsid w:val="00E758E6"/>
    <w:rsid w:val="00E76FD3"/>
    <w:rsid w:val="00E77613"/>
    <w:rsid w:val="00E779D1"/>
    <w:rsid w:val="00E80241"/>
    <w:rsid w:val="00E806D4"/>
    <w:rsid w:val="00E8279E"/>
    <w:rsid w:val="00E82EF0"/>
    <w:rsid w:val="00E83F10"/>
    <w:rsid w:val="00E846C1"/>
    <w:rsid w:val="00E84E8E"/>
    <w:rsid w:val="00E84F28"/>
    <w:rsid w:val="00E8631D"/>
    <w:rsid w:val="00E8788A"/>
    <w:rsid w:val="00E91668"/>
    <w:rsid w:val="00E91B46"/>
    <w:rsid w:val="00E934C3"/>
    <w:rsid w:val="00E93D1B"/>
    <w:rsid w:val="00E93F8C"/>
    <w:rsid w:val="00E9446D"/>
    <w:rsid w:val="00E94FE9"/>
    <w:rsid w:val="00E964D7"/>
    <w:rsid w:val="00EA1DD0"/>
    <w:rsid w:val="00EA2EF4"/>
    <w:rsid w:val="00EA3C06"/>
    <w:rsid w:val="00EA4C78"/>
    <w:rsid w:val="00EA4CD1"/>
    <w:rsid w:val="00EA4FE1"/>
    <w:rsid w:val="00EA536E"/>
    <w:rsid w:val="00EA5BE7"/>
    <w:rsid w:val="00EA5CB4"/>
    <w:rsid w:val="00EA6611"/>
    <w:rsid w:val="00EA661E"/>
    <w:rsid w:val="00EA6671"/>
    <w:rsid w:val="00EA7BFD"/>
    <w:rsid w:val="00EB2B9A"/>
    <w:rsid w:val="00EB2DE3"/>
    <w:rsid w:val="00EB2FB0"/>
    <w:rsid w:val="00EB320A"/>
    <w:rsid w:val="00EB39C7"/>
    <w:rsid w:val="00EB435C"/>
    <w:rsid w:val="00EB5136"/>
    <w:rsid w:val="00EB6B35"/>
    <w:rsid w:val="00EB7205"/>
    <w:rsid w:val="00EC0DB0"/>
    <w:rsid w:val="00EC0DDD"/>
    <w:rsid w:val="00EC2191"/>
    <w:rsid w:val="00EC24CB"/>
    <w:rsid w:val="00EC419E"/>
    <w:rsid w:val="00EC4BC7"/>
    <w:rsid w:val="00EC4C3D"/>
    <w:rsid w:val="00EC4D8E"/>
    <w:rsid w:val="00EC5267"/>
    <w:rsid w:val="00EC5367"/>
    <w:rsid w:val="00EC542F"/>
    <w:rsid w:val="00EC5874"/>
    <w:rsid w:val="00EC5E16"/>
    <w:rsid w:val="00EC67B3"/>
    <w:rsid w:val="00ED1161"/>
    <w:rsid w:val="00ED178A"/>
    <w:rsid w:val="00ED197F"/>
    <w:rsid w:val="00ED3968"/>
    <w:rsid w:val="00ED51E4"/>
    <w:rsid w:val="00ED55B7"/>
    <w:rsid w:val="00ED67F5"/>
    <w:rsid w:val="00ED739D"/>
    <w:rsid w:val="00ED7979"/>
    <w:rsid w:val="00EE0670"/>
    <w:rsid w:val="00EE077A"/>
    <w:rsid w:val="00EE1934"/>
    <w:rsid w:val="00EE2112"/>
    <w:rsid w:val="00EE33C9"/>
    <w:rsid w:val="00EE3453"/>
    <w:rsid w:val="00EE407C"/>
    <w:rsid w:val="00EE45B3"/>
    <w:rsid w:val="00EE486C"/>
    <w:rsid w:val="00EE4CEC"/>
    <w:rsid w:val="00EE5293"/>
    <w:rsid w:val="00EE5981"/>
    <w:rsid w:val="00EE5A9B"/>
    <w:rsid w:val="00EE706E"/>
    <w:rsid w:val="00EE7372"/>
    <w:rsid w:val="00EE7388"/>
    <w:rsid w:val="00EF0013"/>
    <w:rsid w:val="00EF256B"/>
    <w:rsid w:val="00EF319C"/>
    <w:rsid w:val="00EF33DF"/>
    <w:rsid w:val="00EF3517"/>
    <w:rsid w:val="00EF4A43"/>
    <w:rsid w:val="00EF4D0E"/>
    <w:rsid w:val="00EF60D3"/>
    <w:rsid w:val="00EF649E"/>
    <w:rsid w:val="00EF6BF1"/>
    <w:rsid w:val="00EF746B"/>
    <w:rsid w:val="00F00840"/>
    <w:rsid w:val="00F01838"/>
    <w:rsid w:val="00F01892"/>
    <w:rsid w:val="00F0240C"/>
    <w:rsid w:val="00F0474F"/>
    <w:rsid w:val="00F05EDD"/>
    <w:rsid w:val="00F07B76"/>
    <w:rsid w:val="00F07BC0"/>
    <w:rsid w:val="00F07E6F"/>
    <w:rsid w:val="00F101C5"/>
    <w:rsid w:val="00F10774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63F"/>
    <w:rsid w:val="00F22ADB"/>
    <w:rsid w:val="00F22ECB"/>
    <w:rsid w:val="00F2333E"/>
    <w:rsid w:val="00F249BB"/>
    <w:rsid w:val="00F257B5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0E7"/>
    <w:rsid w:val="00F41216"/>
    <w:rsid w:val="00F41461"/>
    <w:rsid w:val="00F42448"/>
    <w:rsid w:val="00F434A3"/>
    <w:rsid w:val="00F436A3"/>
    <w:rsid w:val="00F43732"/>
    <w:rsid w:val="00F445AF"/>
    <w:rsid w:val="00F44806"/>
    <w:rsid w:val="00F4773C"/>
    <w:rsid w:val="00F500C8"/>
    <w:rsid w:val="00F506DC"/>
    <w:rsid w:val="00F51A8C"/>
    <w:rsid w:val="00F541B1"/>
    <w:rsid w:val="00F54A3C"/>
    <w:rsid w:val="00F55576"/>
    <w:rsid w:val="00F558D3"/>
    <w:rsid w:val="00F57307"/>
    <w:rsid w:val="00F60607"/>
    <w:rsid w:val="00F60F15"/>
    <w:rsid w:val="00F61BAB"/>
    <w:rsid w:val="00F639F3"/>
    <w:rsid w:val="00F63CD9"/>
    <w:rsid w:val="00F641F2"/>
    <w:rsid w:val="00F666BA"/>
    <w:rsid w:val="00F70E7E"/>
    <w:rsid w:val="00F71D97"/>
    <w:rsid w:val="00F74F35"/>
    <w:rsid w:val="00F7594C"/>
    <w:rsid w:val="00F77AA2"/>
    <w:rsid w:val="00F77B67"/>
    <w:rsid w:val="00F80DE8"/>
    <w:rsid w:val="00F813E4"/>
    <w:rsid w:val="00F82664"/>
    <w:rsid w:val="00F830B4"/>
    <w:rsid w:val="00F83165"/>
    <w:rsid w:val="00F836D5"/>
    <w:rsid w:val="00F83D2A"/>
    <w:rsid w:val="00F83F29"/>
    <w:rsid w:val="00F8415A"/>
    <w:rsid w:val="00F84708"/>
    <w:rsid w:val="00F84C59"/>
    <w:rsid w:val="00F851AD"/>
    <w:rsid w:val="00F857D1"/>
    <w:rsid w:val="00F859DE"/>
    <w:rsid w:val="00F85D6D"/>
    <w:rsid w:val="00F85DC0"/>
    <w:rsid w:val="00F8716D"/>
    <w:rsid w:val="00F87993"/>
    <w:rsid w:val="00F907FD"/>
    <w:rsid w:val="00F91371"/>
    <w:rsid w:val="00F917C9"/>
    <w:rsid w:val="00F91A43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0671"/>
    <w:rsid w:val="00FA135E"/>
    <w:rsid w:val="00FA143E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3A2C"/>
    <w:rsid w:val="00FB3C17"/>
    <w:rsid w:val="00FB5250"/>
    <w:rsid w:val="00FB668E"/>
    <w:rsid w:val="00FC13B2"/>
    <w:rsid w:val="00FC316F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5413"/>
    <w:rsid w:val="00FD5B36"/>
    <w:rsid w:val="00FE1DD1"/>
    <w:rsid w:val="00FE2DA1"/>
    <w:rsid w:val="00FE3190"/>
    <w:rsid w:val="00FE3651"/>
    <w:rsid w:val="00FE4BCF"/>
    <w:rsid w:val="00FE52C7"/>
    <w:rsid w:val="00FE6083"/>
    <w:rsid w:val="00FE6967"/>
    <w:rsid w:val="00FE6BF4"/>
    <w:rsid w:val="00FE6CC3"/>
    <w:rsid w:val="00FE7627"/>
    <w:rsid w:val="00FE79B6"/>
    <w:rsid w:val="00FE7D7F"/>
    <w:rsid w:val="00FF08F5"/>
    <w:rsid w:val="00FF102B"/>
    <w:rsid w:val="00FF12C2"/>
    <w:rsid w:val="00FF3490"/>
    <w:rsid w:val="00FF34B5"/>
    <w:rsid w:val="00FF457F"/>
    <w:rsid w:val="00FF5225"/>
    <w:rsid w:val="00FF59A7"/>
    <w:rsid w:val="00FF6B58"/>
    <w:rsid w:val="0132A110"/>
    <w:rsid w:val="01CD370A"/>
    <w:rsid w:val="074C9C70"/>
    <w:rsid w:val="0A620E27"/>
    <w:rsid w:val="0B2AC19F"/>
    <w:rsid w:val="0E3A483C"/>
    <w:rsid w:val="0EF5F437"/>
    <w:rsid w:val="0FF5D1A6"/>
    <w:rsid w:val="13694A55"/>
    <w:rsid w:val="149BF527"/>
    <w:rsid w:val="150E3279"/>
    <w:rsid w:val="1592B954"/>
    <w:rsid w:val="170C2F44"/>
    <w:rsid w:val="194F616A"/>
    <w:rsid w:val="19F827C3"/>
    <w:rsid w:val="1A155650"/>
    <w:rsid w:val="1A933902"/>
    <w:rsid w:val="1B97A882"/>
    <w:rsid w:val="1CE4C62B"/>
    <w:rsid w:val="1D3DFA39"/>
    <w:rsid w:val="1E5AE391"/>
    <w:rsid w:val="1FAA186D"/>
    <w:rsid w:val="20F5F3CC"/>
    <w:rsid w:val="226FAD34"/>
    <w:rsid w:val="23FC9CFA"/>
    <w:rsid w:val="26571367"/>
    <w:rsid w:val="27862D20"/>
    <w:rsid w:val="295141CF"/>
    <w:rsid w:val="2A1A33EB"/>
    <w:rsid w:val="2B240869"/>
    <w:rsid w:val="2C5EF7F2"/>
    <w:rsid w:val="2D31A5FD"/>
    <w:rsid w:val="2DFAC853"/>
    <w:rsid w:val="2E086EDB"/>
    <w:rsid w:val="2E4FBFB3"/>
    <w:rsid w:val="2EB27B5A"/>
    <w:rsid w:val="2F4F067C"/>
    <w:rsid w:val="2F91746F"/>
    <w:rsid w:val="3194E6D8"/>
    <w:rsid w:val="32FCEF23"/>
    <w:rsid w:val="33DB8872"/>
    <w:rsid w:val="3559E52B"/>
    <w:rsid w:val="35CBBA38"/>
    <w:rsid w:val="362FD2E7"/>
    <w:rsid w:val="3640C1B4"/>
    <w:rsid w:val="3688D52F"/>
    <w:rsid w:val="396D2991"/>
    <w:rsid w:val="3A0FD5B2"/>
    <w:rsid w:val="3BD65B9F"/>
    <w:rsid w:val="3BE44B9D"/>
    <w:rsid w:val="3CF9B75D"/>
    <w:rsid w:val="3FD467C3"/>
    <w:rsid w:val="40766C16"/>
    <w:rsid w:val="41A262A1"/>
    <w:rsid w:val="41BEA2A6"/>
    <w:rsid w:val="424A30AA"/>
    <w:rsid w:val="4260923A"/>
    <w:rsid w:val="4284084D"/>
    <w:rsid w:val="42C791E2"/>
    <w:rsid w:val="43F0D51E"/>
    <w:rsid w:val="46B04269"/>
    <w:rsid w:val="4B56E345"/>
    <w:rsid w:val="4C4EADAD"/>
    <w:rsid w:val="503DF672"/>
    <w:rsid w:val="5201332C"/>
    <w:rsid w:val="56D5FAA8"/>
    <w:rsid w:val="56DCF21D"/>
    <w:rsid w:val="57E0F7B2"/>
    <w:rsid w:val="589687A3"/>
    <w:rsid w:val="59DC375D"/>
    <w:rsid w:val="5ABAE560"/>
    <w:rsid w:val="5BA088D3"/>
    <w:rsid w:val="5C3F38D0"/>
    <w:rsid w:val="64ACB29E"/>
    <w:rsid w:val="666F8C34"/>
    <w:rsid w:val="68235602"/>
    <w:rsid w:val="683338E3"/>
    <w:rsid w:val="68F60312"/>
    <w:rsid w:val="6B10EB4A"/>
    <w:rsid w:val="6C89EE0C"/>
    <w:rsid w:val="6D9A7BDF"/>
    <w:rsid w:val="6E1DC2E8"/>
    <w:rsid w:val="6FE49C95"/>
    <w:rsid w:val="6FEF0D7C"/>
    <w:rsid w:val="72C8087F"/>
    <w:rsid w:val="740A7EAF"/>
    <w:rsid w:val="742A32D1"/>
    <w:rsid w:val="743187E4"/>
    <w:rsid w:val="74604D1A"/>
    <w:rsid w:val="74D863B7"/>
    <w:rsid w:val="77ACBF31"/>
    <w:rsid w:val="7A4A4303"/>
    <w:rsid w:val="7CF4E9EA"/>
    <w:rsid w:val="7E24DFC3"/>
    <w:rsid w:val="7F83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3AAF484"/>
  <w15:docId w15:val="{011AB99F-7484-4046-913D-AF320EAF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1464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C34782"/>
    <w:pPr>
      <w:keepNext/>
      <w:keepLines/>
      <w:pageBreakBefore/>
      <w:numPr>
        <w:numId w:val="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C34782"/>
    <w:pPr>
      <w:keepNext/>
      <w:numPr>
        <w:ilvl w:val="1"/>
        <w:numId w:val="1"/>
      </w:numPr>
      <w:spacing w:before="240" w:after="120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C34782"/>
    <w:pPr>
      <w:keepNext/>
      <w:numPr>
        <w:ilvl w:val="2"/>
        <w:numId w:val="1"/>
      </w:numPr>
      <w:spacing w:before="240" w:after="120"/>
      <w:outlineLvl w:val="2"/>
    </w:pPr>
    <w:rPr>
      <w:b/>
      <w:sz w:val="24"/>
    </w:rPr>
  </w:style>
  <w:style w:type="paragraph" w:styleId="Titre4">
    <w:name w:val="heading 4"/>
    <w:basedOn w:val="Normal"/>
    <w:next w:val="TxtJustifi"/>
    <w:link w:val="Titre4Car"/>
    <w:qFormat/>
    <w:rsid w:val="00C34782"/>
    <w:pPr>
      <w:keepNext/>
      <w:numPr>
        <w:ilvl w:val="3"/>
        <w:numId w:val="1"/>
      </w:numPr>
      <w:spacing w:before="240" w:after="120"/>
      <w:outlineLvl w:val="3"/>
    </w:pPr>
    <w:rPr>
      <w:b/>
      <w:szCs w:val="22"/>
    </w:rPr>
  </w:style>
  <w:style w:type="paragraph" w:styleId="Titre5">
    <w:name w:val="heading 5"/>
    <w:basedOn w:val="Normal"/>
    <w:next w:val="TxtJustifi"/>
    <w:unhideWhenUsed/>
    <w:qFormat/>
    <w:rsid w:val="00C34782"/>
    <w:pPr>
      <w:keepNext/>
      <w:numPr>
        <w:ilvl w:val="4"/>
        <w:numId w:val="1"/>
      </w:numPr>
      <w:spacing w:before="240" w:after="120" w:line="259" w:lineRule="auto"/>
      <w:outlineLvl w:val="4"/>
    </w:pPr>
    <w:rPr>
      <w:b/>
    </w:rPr>
  </w:style>
  <w:style w:type="paragraph" w:styleId="Titre6">
    <w:name w:val="heading 6"/>
    <w:basedOn w:val="Normal"/>
    <w:next w:val="Normal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qFormat/>
    <w:rsid w:val="0097705B"/>
    <w:pPr>
      <w:spacing w:after="24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semiHidden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semiHidden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semiHidden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semiHidden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semiHidden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2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3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226E30"/>
    <w:pPr>
      <w:numPr>
        <w:ilvl w:val="1"/>
      </w:numPr>
      <w:tabs>
        <w:tab w:val="left" w:pos="709"/>
      </w:tabs>
      <w:spacing w:after="240" w:line="240" w:lineRule="auto"/>
      <w:ind w:left="709" w:hanging="284"/>
      <w:contextualSpacing w:val="0"/>
    </w:pPr>
    <w:rPr>
      <w:lang w:eastAsia="fr-CH"/>
    </w:rPr>
  </w:style>
  <w:style w:type="character" w:customStyle="1" w:styleId="Titre4Car">
    <w:name w:val="Titre 4 Car"/>
    <w:basedOn w:val="Policepardfaut"/>
    <w:link w:val="Titre4"/>
    <w:rsid w:val="00C34782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2C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574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styleId="lev">
    <w:name w:val="Strong"/>
    <w:basedOn w:val="Policepardfaut"/>
    <w:uiPriority w:val="22"/>
    <w:qFormat/>
    <w:rsid w:val="00BE51FE"/>
    <w:rPr>
      <w:b/>
      <w:bCs/>
    </w:rPr>
  </w:style>
  <w:style w:type="paragraph" w:customStyle="1" w:styleId="paragraph">
    <w:name w:val="paragraph"/>
    <w:basedOn w:val="Normal"/>
    <w:rsid w:val="00AE61C0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AE61C0"/>
  </w:style>
  <w:style w:type="character" w:customStyle="1" w:styleId="eop">
    <w:name w:val="eop"/>
    <w:basedOn w:val="Policepardfaut"/>
    <w:rsid w:val="00AE61C0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92281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fr-CH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92281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92281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fr-CH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92281"/>
    <w:rPr>
      <w:rFonts w:ascii="Arial" w:hAnsi="Arial" w:cs="Arial"/>
      <w:vanish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7EE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B2104"/>
    <w:rPr>
      <w:color w:val="605E5C"/>
      <w:shd w:val="clear" w:color="auto" w:fill="E1DFDD"/>
    </w:rPr>
  </w:style>
  <w:style w:type="character" w:customStyle="1" w:styleId="pagebreaktextspan">
    <w:name w:val="pagebreaktextspan"/>
    <w:basedOn w:val="Policepardfaut"/>
    <w:rsid w:val="00332C7D"/>
  </w:style>
  <w:style w:type="character" w:styleId="Accentuation">
    <w:name w:val="Emphasis"/>
    <w:basedOn w:val="Policepardfaut"/>
    <w:uiPriority w:val="20"/>
    <w:qFormat/>
    <w:rsid w:val="0088635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133A"/>
    <w:pPr>
      <w:pageBreakBefore w:val="0"/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fr-CH"/>
    </w:rPr>
  </w:style>
  <w:style w:type="paragraph" w:customStyle="1" w:styleId="Code">
    <w:name w:val="Code"/>
    <w:basedOn w:val="TxtJustifi"/>
    <w:rsid w:val="00BA07D6"/>
    <w:rPr>
      <w:color w:val="05FF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1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9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6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1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4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2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4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1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4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9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7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2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4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829">
          <w:marLeft w:val="40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394">
          <w:marLeft w:val="40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567">
          <w:marLeft w:val="40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7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0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8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3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7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4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9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5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265">
          <w:marLeft w:val="40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638">
          <w:marLeft w:val="40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038">
          <w:marLeft w:val="40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687">
          <w:marLeft w:val="40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8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E8E778C8504382BA6F84FF672CE2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64C101-CF8B-4CD3-ACCE-E5E225AD9BD7}"/>
      </w:docPartPr>
      <w:docPartBody>
        <w:p w:rsidR="007F77DD" w:rsidRDefault="007F77DD">
          <w:pPr>
            <w:pStyle w:val="A5E8E778C8504382BA6F84FF672CE217"/>
          </w:pPr>
          <w:r w:rsidRPr="002D4B75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DD"/>
    <w:rsid w:val="000770EC"/>
    <w:rsid w:val="00080DE8"/>
    <w:rsid w:val="001503F2"/>
    <w:rsid w:val="00216BC2"/>
    <w:rsid w:val="0025078A"/>
    <w:rsid w:val="003010BD"/>
    <w:rsid w:val="003819DD"/>
    <w:rsid w:val="00447879"/>
    <w:rsid w:val="004C2000"/>
    <w:rsid w:val="004D3A01"/>
    <w:rsid w:val="004F6293"/>
    <w:rsid w:val="005A729F"/>
    <w:rsid w:val="00626786"/>
    <w:rsid w:val="006E2548"/>
    <w:rsid w:val="007B5081"/>
    <w:rsid w:val="007F77DD"/>
    <w:rsid w:val="00823A69"/>
    <w:rsid w:val="00836C6C"/>
    <w:rsid w:val="00866BF3"/>
    <w:rsid w:val="008C1290"/>
    <w:rsid w:val="00A40CEA"/>
    <w:rsid w:val="00A719C8"/>
    <w:rsid w:val="00BC37CC"/>
    <w:rsid w:val="00BD2505"/>
    <w:rsid w:val="00BE2D1D"/>
    <w:rsid w:val="00C64ABB"/>
    <w:rsid w:val="00C8660F"/>
    <w:rsid w:val="00CB4484"/>
    <w:rsid w:val="00DC31BE"/>
    <w:rsid w:val="00E0291B"/>
    <w:rsid w:val="00E06781"/>
    <w:rsid w:val="00E8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5E8E778C8504382BA6F84FF672CE217">
    <w:name w:val="A5E8E778C8504382BA6F84FF672CE2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4d486-7ccc-43c0-a998-b71f8fc0db46" xsi:nil="true"/>
    <lcf76f155ced4ddcb4097134ff3c332f xmlns="d927c9ca-278e-470d-a0f3-78abebf3c178">
      <Terms xmlns="http://schemas.microsoft.com/office/infopath/2007/PartnerControls"/>
    </lcf76f155ced4ddcb4097134ff3c332f>
    <ReferenceId xmlns="d927c9ca-278e-470d-a0f3-78abebf3c17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FB1D945F26E4BA90EB04343579BEB" ma:contentTypeVersion="13" ma:contentTypeDescription="Crée un document." ma:contentTypeScope="" ma:versionID="feeb5c9754079df604fb77b15398896c">
  <xsd:schema xmlns:xsd="http://www.w3.org/2001/XMLSchema" xmlns:xs="http://www.w3.org/2001/XMLSchema" xmlns:p="http://schemas.microsoft.com/office/2006/metadata/properties" xmlns:ns2="d927c9ca-278e-470d-a0f3-78abebf3c178" xmlns:ns3="b074d486-7ccc-43c0-a998-b71f8fc0db46" targetNamespace="http://schemas.microsoft.com/office/2006/metadata/properties" ma:root="true" ma:fieldsID="341b8ffd3b64e498996f8574d3d36d6d" ns2:_="" ns3:_="">
    <xsd:import namespace="d927c9ca-278e-470d-a0f3-78abebf3c178"/>
    <xsd:import namespace="b074d486-7ccc-43c0-a998-b71f8fc0db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7c9ca-278e-470d-a0f3-78abebf3c1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4d486-7ccc-43c0-a998-b71f8fc0db4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020d57-971f-4636-9fb7-6e6576dba473}" ma:internalName="TaxCatchAll" ma:showField="CatchAllData" ma:web="b074d486-7ccc-43c0-a998-b71f8fc0d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F3A2D-8FA6-4C5D-9BAE-6D3434DB1F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51ACD2-1CF1-4441-97BD-13627BA21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701C5-E6C9-4928-BACA-DBE6995E4B50}">
  <ds:schemaRefs>
    <ds:schemaRef ds:uri="http://schemas.microsoft.com/office/2006/metadata/properties"/>
    <ds:schemaRef ds:uri="http://schemas.microsoft.com/office/infopath/2007/PartnerControls"/>
    <ds:schemaRef ds:uri="f362dcbd-3381-4488-bf01-0bdedbe53e28"/>
    <ds:schemaRef ds:uri="b074d486-7ccc-43c0-a998-b71f8fc0db46"/>
  </ds:schemaRefs>
</ds:datastoreItem>
</file>

<file path=customXml/itemProps4.xml><?xml version="1.0" encoding="utf-8"?>
<ds:datastoreItem xmlns:ds="http://schemas.openxmlformats.org/officeDocument/2006/customXml" ds:itemID="{34856D1A-76E5-4140-B294-E9294DA9DC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26</Pages>
  <Words>2525</Words>
  <Characters>17227</Characters>
  <Application>Microsoft Office Word</Application>
  <DocSecurity>0</DocSecurity>
  <Lines>143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NNN-Nom du module</vt:lpstr>
    </vt:vector>
  </TitlesOfParts>
  <Company>Etat de Fribourg</Company>
  <LinksUpToDate>false</LinksUpToDate>
  <CharactersWithSpaces>19713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subject/>
  <dc:creator>Kolly Romain</dc:creator>
  <cp:keywords/>
  <cp:lastModifiedBy>César Corpataux</cp:lastModifiedBy>
  <cp:revision>169</cp:revision>
  <cp:lastPrinted>2012-11-27T23:55:00Z</cp:lastPrinted>
  <dcterms:created xsi:type="dcterms:W3CDTF">2024-09-13T15:51:00Z</dcterms:created>
  <dcterms:modified xsi:type="dcterms:W3CDTF">2024-11-28T20:10:00Z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0x010100466FB1D945F26E4BA90EB04343579BEB</vt:lpwstr>
  </property>
  <property fmtid="{D5CDD505-2E9C-101B-9397-08002B2CF9AE}" pid="3" name="MediaServiceImageTags">
    <vt:lpwstr/>
  </property>
</Properties>
</file>